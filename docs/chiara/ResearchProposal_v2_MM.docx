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70452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6438B666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7AD11D6E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45C790AA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72598F8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5FF16154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53489E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6119A092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84D4867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4298959C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736E59DA" w14:textId="77777777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56E884E4" w14:textId="72B06061" w:rsidR="00B56C41" w:rsidRP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  <w:r w:rsidRPr="00B56C41">
        <w:rPr>
          <w:rFonts w:ascii="Times New Roman" w:hAnsi="Times New Roman" w:cs="Times New Roman"/>
        </w:rPr>
        <w:t>Metacognitive contributions to visual search termination</w:t>
      </w:r>
    </w:p>
    <w:p w14:paraId="270151F5" w14:textId="028EB878" w:rsidR="00B56C41" w:rsidRP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  <w:r w:rsidRPr="00B56C41">
        <w:rPr>
          <w:rFonts w:ascii="Times New Roman" w:hAnsi="Times New Roman" w:cs="Times New Roman"/>
        </w:rPr>
        <w:t xml:space="preserve">Chiara </w:t>
      </w:r>
      <w:proofErr w:type="spellStart"/>
      <w:r w:rsidRPr="00B56C41">
        <w:rPr>
          <w:rFonts w:ascii="Times New Roman" w:hAnsi="Times New Roman" w:cs="Times New Roman"/>
        </w:rPr>
        <w:t>Licusati</w:t>
      </w:r>
      <w:proofErr w:type="spellEnd"/>
    </w:p>
    <w:p w14:paraId="5ADDAD42" w14:textId="6A1432A1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  <w:r w:rsidRPr="00B56C41">
        <w:rPr>
          <w:rFonts w:ascii="Times New Roman" w:hAnsi="Times New Roman" w:cs="Times New Roman"/>
        </w:rPr>
        <w:t>University College London</w:t>
      </w:r>
    </w:p>
    <w:p w14:paraId="23E73E8E" w14:textId="79578EEC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F12DC8F" w14:textId="01A4384A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1410164C" w14:textId="483429EB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1438E637" w14:textId="65E492DC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0CE2FBAF" w14:textId="7ADE226A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6DB4567" w14:textId="150254DD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157E70F6" w14:textId="2EC05C91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4AC004B" w14:textId="7593FA03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48EB2AD8" w14:textId="00D76DB9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63991019" w14:textId="020B6A46" w:rsid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1D5B0278" w14:textId="77777777" w:rsidR="00B56C41" w:rsidRPr="00B56C4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DDBD656" w14:textId="6A170DE0" w:rsidR="00EC7852" w:rsidRPr="008153BC" w:rsidRDefault="00EC7852" w:rsidP="00B56C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153BC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1580149C" w14:textId="3B3583A1" w:rsidR="00EC7852" w:rsidRDefault="00EC7852" w:rsidP="00814C44">
      <w:pPr>
        <w:spacing w:line="480" w:lineRule="auto"/>
        <w:jc w:val="both"/>
        <w:rPr>
          <w:rFonts w:ascii="Times New Roman" w:hAnsi="Times New Roman" w:cs="Times New Roman"/>
        </w:rPr>
      </w:pPr>
      <w:r w:rsidRPr="00366D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While </w:t>
      </w:r>
      <w:r w:rsidR="00C755C6">
        <w:rPr>
          <w:rFonts w:ascii="Times New Roman" w:hAnsi="Times New Roman" w:cs="Times New Roman"/>
        </w:rPr>
        <w:t xml:space="preserve">a significant amount of </w:t>
      </w:r>
      <w:r>
        <w:rPr>
          <w:rFonts w:ascii="Times New Roman" w:hAnsi="Times New Roman" w:cs="Times New Roman"/>
        </w:rPr>
        <w:t>research investigate</w:t>
      </w:r>
      <w:r w:rsidR="00C755C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mechanisms behind target detection, less work has been conducted on what brings </w:t>
      </w:r>
      <w:r w:rsidR="00C755C6">
        <w:rPr>
          <w:rFonts w:ascii="Times New Roman" w:hAnsi="Times New Roman" w:cs="Times New Roman"/>
        </w:rPr>
        <w:t xml:space="preserve">us </w:t>
      </w:r>
      <w:r>
        <w:rPr>
          <w:rFonts w:ascii="Times New Roman" w:hAnsi="Times New Roman" w:cs="Times New Roman"/>
        </w:rPr>
        <w:t xml:space="preserve">to abandon a search and conclude that a target is absent. The present </w:t>
      </w:r>
      <w:del w:id="0" w:author="Matan Mazor" w:date="2020-11-02T15:05:00Z">
        <w:r w:rsidDel="00814C44">
          <w:rPr>
            <w:rFonts w:ascii="Times New Roman" w:hAnsi="Times New Roman" w:cs="Times New Roman"/>
          </w:rPr>
          <w:delText xml:space="preserve">study </w:delText>
        </w:r>
      </w:del>
      <w:ins w:id="1" w:author="Matan Mazor" w:date="2020-11-02T15:05:00Z">
        <w:r w:rsidR="00814C44">
          <w:rPr>
            <w:rFonts w:ascii="Times New Roman" w:hAnsi="Times New Roman" w:cs="Times New Roman"/>
          </w:rPr>
          <w:t>experiment</w:t>
        </w:r>
        <w:r w:rsidR="00814C44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is the second of a series of experiments investigating the contribution of metacognitive knowledge to search termination when a target is absent. </w:t>
      </w:r>
    </w:p>
    <w:p w14:paraId="52EF8BED" w14:textId="5C76A0F6" w:rsidR="00EC7852" w:rsidRDefault="00EC7852" w:rsidP="00B56C4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understand visual search behaviour, the classic experimental paradigm involves the study of response time (time taken to report the presence/absence of a target) as a function of set size </w:t>
      </w:r>
      <w:r w:rsidR="007F4EC6">
        <w:rPr>
          <w:rFonts w:ascii="Times New Roman" w:hAnsi="Times New Roman" w:cs="Times New Roman"/>
        </w:rPr>
        <w:t xml:space="preserve">(the </w:t>
      </w:r>
      <w:r>
        <w:rPr>
          <w:rFonts w:ascii="Times New Roman" w:hAnsi="Times New Roman" w:cs="Times New Roman"/>
        </w:rPr>
        <w:t>number of items in the search display</w:t>
      </w:r>
      <w:r w:rsidR="007F4EC6">
        <w:rPr>
          <w:rFonts w:ascii="Times New Roman" w:hAnsi="Times New Roman" w:cs="Times New Roman"/>
        </w:rPr>
        <w:t xml:space="preserve">; see </w:t>
      </w:r>
      <w:r>
        <w:rPr>
          <w:rFonts w:ascii="Times New Roman" w:hAnsi="Times New Roman" w:cs="Times New Roman"/>
        </w:rPr>
        <w:t>Wolfe</w:t>
      </w:r>
      <w:r w:rsidR="00C755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1998</w:t>
      </w:r>
      <w:r w:rsidR="007F4EC6">
        <w:rPr>
          <w:rFonts w:ascii="Times New Roman" w:hAnsi="Times New Roman" w:cs="Times New Roman"/>
        </w:rPr>
        <w:t xml:space="preserve"> for a review</w:t>
      </w:r>
      <w:r>
        <w:rPr>
          <w:rFonts w:ascii="Times New Roman" w:hAnsi="Times New Roman" w:cs="Times New Roman"/>
        </w:rPr>
        <w:t xml:space="preserve">). Depending on the type of stimuli and target’s salience, </w:t>
      </w:r>
      <w:r w:rsidR="008A1AFA">
        <w:rPr>
          <w:rFonts w:ascii="Times New Roman" w:hAnsi="Times New Roman" w:cs="Times New Roman"/>
        </w:rPr>
        <w:t xml:space="preserve">search efficiency varies with set size and </w:t>
      </w:r>
      <w:r w:rsidR="0039795B">
        <w:rPr>
          <w:rFonts w:ascii="Times New Roman" w:hAnsi="Times New Roman" w:cs="Times New Roman"/>
        </w:rPr>
        <w:t>as a result so</w:t>
      </w:r>
      <w:r w:rsidR="008A1AFA">
        <w:rPr>
          <w:rFonts w:ascii="Times New Roman" w:hAnsi="Times New Roman" w:cs="Times New Roman"/>
        </w:rPr>
        <w:t xml:space="preserve"> does the s</w:t>
      </w:r>
      <w:r>
        <w:rPr>
          <w:rFonts w:ascii="Times New Roman" w:hAnsi="Times New Roman" w:cs="Times New Roman"/>
        </w:rPr>
        <w:t>lope</w:t>
      </w:r>
      <w:r w:rsidR="007F4EC6">
        <w:rPr>
          <w:rFonts w:ascii="Times New Roman" w:hAnsi="Times New Roman" w:cs="Times New Roman"/>
        </w:rPr>
        <w:t xml:space="preserve"> of the function relating set size to response time</w:t>
      </w:r>
      <w:r>
        <w:rPr>
          <w:rFonts w:ascii="Times New Roman" w:hAnsi="Times New Roman" w:cs="Times New Roman"/>
        </w:rPr>
        <w:t xml:space="preserve">. </w:t>
      </w:r>
      <w:commentRangeStart w:id="2"/>
      <w:r>
        <w:rPr>
          <w:rFonts w:ascii="Times New Roman" w:hAnsi="Times New Roman" w:cs="Times New Roman"/>
        </w:rPr>
        <w:t xml:space="preserve">Several cognitive models of visual search such as the Guided Search Model 4.0 (GS4) and the Competitive Guided Search Model (CGS) generate computational simulations that successfully reproduce empirical RT x set size slopes (Wolfe </w:t>
      </w:r>
      <w:r w:rsidR="008A1AFA">
        <w:rPr>
          <w:rFonts w:ascii="Times New Roman" w:hAnsi="Times New Roman" w:cs="Times New Roman"/>
        </w:rPr>
        <w:t xml:space="preserve">&amp; </w:t>
      </w:r>
      <w:proofErr w:type="spellStart"/>
      <w:r w:rsidR="008A1AFA">
        <w:rPr>
          <w:rFonts w:ascii="Times New Roman" w:hAnsi="Times New Roman" w:cs="Times New Roman"/>
        </w:rPr>
        <w:t>Gray</w:t>
      </w:r>
      <w:proofErr w:type="spellEnd"/>
      <w:r w:rsidR="008A1A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</w:t>
      </w:r>
      <w:r w:rsidR="008A1AFA"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>; Moran et al., 2013</w:t>
      </w:r>
      <w:commentRangeEnd w:id="2"/>
      <w:r w:rsidR="00814C44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). </w:t>
      </w:r>
    </w:p>
    <w:p w14:paraId="17B61795" w14:textId="7158B447" w:rsidR="00EC7852" w:rsidRDefault="00EC7852" w:rsidP="00B56C4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when it comes to understanding the mechanisms underlying search termination on target-absent (TA) trials, cognitive models of visual search </w:t>
      </w:r>
      <w:r w:rsidR="007F4EC6">
        <w:rPr>
          <w:rFonts w:ascii="Times New Roman" w:hAnsi="Times New Roman" w:cs="Times New Roman"/>
        </w:rPr>
        <w:t>reflect</w:t>
      </w:r>
      <w:r>
        <w:rPr>
          <w:rFonts w:ascii="Times New Roman" w:hAnsi="Times New Roman" w:cs="Times New Roman"/>
        </w:rPr>
        <w:t xml:space="preserve"> a poor understanding of the mechanisms underlying this process. For example, Chun and Wolfe’s </w:t>
      </w:r>
      <w:r w:rsidR="008A1AFA">
        <w:rPr>
          <w:rFonts w:ascii="Times New Roman" w:hAnsi="Times New Roman" w:cs="Times New Roman"/>
        </w:rPr>
        <w:t xml:space="preserve">(1996) </w:t>
      </w:r>
      <w:r>
        <w:rPr>
          <w:rFonts w:ascii="Times New Roman" w:hAnsi="Times New Roman" w:cs="Times New Roman"/>
        </w:rPr>
        <w:t>model of search termination is based on an assumption: the decision to terminate a search on TA trials relies on experience with the task. In the CGS</w:t>
      </w:r>
      <w:r w:rsidR="008A1AFA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, the probability of quitting a search increases each time an item is rejected as a distractor. The value of this increase is a free parameter “under strategic control of the observer”, but the origins of that strategy is left unspecified. This series of experiments </w:t>
      </w:r>
      <w:r w:rsidR="007F4EC6">
        <w:rPr>
          <w:rFonts w:ascii="Times New Roman" w:hAnsi="Times New Roman" w:cs="Times New Roman"/>
        </w:rPr>
        <w:t>investigates the extent to which</w:t>
      </w:r>
      <w:r>
        <w:rPr>
          <w:rFonts w:ascii="Times New Roman" w:hAnsi="Times New Roman" w:cs="Times New Roman"/>
        </w:rPr>
        <w:t xml:space="preserve"> search termination on TA trials relies on metacognitive expectations of search time, prior to experience with the task. The questions at the heart of this line of research are: </w:t>
      </w:r>
    </w:p>
    <w:p w14:paraId="505FB0F0" w14:textId="4418600D" w:rsidR="00EC7852" w:rsidRPr="00EC7852" w:rsidRDefault="00EC7852" w:rsidP="00B56C41">
      <w:pPr>
        <w:spacing w:line="480" w:lineRule="auto"/>
        <w:jc w:val="both"/>
        <w:rPr>
          <w:rFonts w:ascii="Times New Roman" w:hAnsi="Times New Roman" w:cs="Times New Roman"/>
        </w:rPr>
      </w:pPr>
      <w:r w:rsidRPr="00EC7852">
        <w:rPr>
          <w:rFonts w:ascii="Times New Roman" w:hAnsi="Times New Roman" w:cs="Times New Roman"/>
        </w:rPr>
        <w:lastRenderedPageBreak/>
        <w:t>What proportion, if any, of metacognitive expectations about search time do participants have prior to the task?</w:t>
      </w:r>
    </w:p>
    <w:p w14:paraId="3E41AD6B" w14:textId="7629ABA9" w:rsidR="00EC7852" w:rsidRPr="00EC7852" w:rsidRDefault="00EC7852" w:rsidP="00B56C41">
      <w:pPr>
        <w:spacing w:line="480" w:lineRule="auto"/>
        <w:jc w:val="both"/>
        <w:rPr>
          <w:rFonts w:ascii="Times New Roman" w:hAnsi="Times New Roman" w:cs="Times New Roman"/>
        </w:rPr>
      </w:pPr>
      <w:r w:rsidRPr="00EC7852">
        <w:rPr>
          <w:rFonts w:ascii="Times New Roman" w:hAnsi="Times New Roman" w:cs="Times New Roman"/>
        </w:rPr>
        <w:t xml:space="preserve">How is this knowledge shaped or extended by experience with the task? </w:t>
      </w:r>
    </w:p>
    <w:p w14:paraId="37AB6389" w14:textId="69FFD4D0" w:rsidR="00EC7852" w:rsidRDefault="00EC7852" w:rsidP="00814C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investigate this, experiment 1 (Mazor &amp; Fleming, 2020) uses colour search, </w:t>
      </w:r>
      <w:r w:rsidR="007F4EC6">
        <w:rPr>
          <w:rFonts w:ascii="Times New Roman" w:hAnsi="Times New Roman" w:cs="Times New Roman"/>
        </w:rPr>
        <w:t xml:space="preserve">where the target item </w:t>
      </w:r>
      <w:proofErr w:type="gramStart"/>
      <w:r w:rsidR="007F4EC6">
        <w:rPr>
          <w:rFonts w:ascii="Times New Roman" w:hAnsi="Times New Roman" w:cs="Times New Roman"/>
        </w:rPr>
        <w:t>can be identified</w:t>
      </w:r>
      <w:proofErr w:type="gramEnd"/>
      <w:r w:rsidR="007F4EC6">
        <w:rPr>
          <w:rFonts w:ascii="Times New Roman" w:hAnsi="Times New Roman" w:cs="Times New Roman"/>
        </w:rPr>
        <w:t xml:space="preserve"> solely by its colour. Colour is one of a class of properties that give rise to “visual pop-out”, whereby the</w:t>
      </w:r>
      <w:r>
        <w:rPr>
          <w:rFonts w:ascii="Times New Roman" w:hAnsi="Times New Roman" w:cs="Times New Roman"/>
        </w:rPr>
        <w:t xml:space="preserve"> target item </w:t>
      </w:r>
      <w:r w:rsidR="007F4EC6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so salient that it pops </w:t>
      </w:r>
      <w:del w:id="3" w:author="Matan Mazor" w:date="2020-11-02T15:07:00Z">
        <w:r w:rsidDel="00814C44">
          <w:rPr>
            <w:rFonts w:ascii="Times New Roman" w:hAnsi="Times New Roman" w:cs="Times New Roman"/>
          </w:rPr>
          <w:delText xml:space="preserve">out </w:delText>
        </w:r>
      </w:del>
      <w:r>
        <w:rPr>
          <w:rFonts w:ascii="Times New Roman" w:hAnsi="Times New Roman" w:cs="Times New Roman"/>
        </w:rPr>
        <w:t xml:space="preserve">immediately </w:t>
      </w:r>
      <w:ins w:id="4" w:author="Matan Mazor" w:date="2020-11-02T15:07:00Z">
        <w:r w:rsidR="00814C44">
          <w:rPr>
            <w:rFonts w:ascii="Times New Roman" w:hAnsi="Times New Roman" w:cs="Times New Roman"/>
          </w:rPr>
          <w:t>to awareness, without need for endogen</w:t>
        </w:r>
      </w:ins>
      <w:ins w:id="5" w:author="Matan Mazor" w:date="2020-11-02T15:08:00Z">
        <w:r w:rsidR="00814C44">
          <w:rPr>
            <w:rFonts w:ascii="Times New Roman" w:hAnsi="Times New Roman" w:cs="Times New Roman"/>
          </w:rPr>
          <w:t>ous</w:t>
        </w:r>
      </w:ins>
      <w:ins w:id="6" w:author="Matan Mazor" w:date="2020-11-02T15:07:00Z">
        <w:r w:rsidR="00814C44">
          <w:rPr>
            <w:rFonts w:ascii="Times New Roman" w:hAnsi="Times New Roman" w:cs="Times New Roman"/>
          </w:rPr>
          <w:t xml:space="preserve"> control </w:t>
        </w:r>
      </w:ins>
      <w:r>
        <w:rPr>
          <w:rFonts w:ascii="Times New Roman" w:hAnsi="Times New Roman" w:cs="Times New Roman"/>
        </w:rPr>
        <w:t>(</w:t>
      </w:r>
      <w:r w:rsidR="008A1AFA"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</w:rPr>
        <w:t>red item among blue items), leading to very efficient search</w:t>
      </w:r>
      <w:del w:id="7" w:author="Matan Mazor" w:date="2020-11-02T14:23:00Z">
        <w:r w:rsidR="007F4EC6" w:rsidDel="009231FF">
          <w:rPr>
            <w:rFonts w:ascii="Times New Roman" w:hAnsi="Times New Roman" w:cs="Times New Roman"/>
          </w:rPr>
          <w:delText>n</w:delText>
        </w:r>
      </w:del>
      <w:r>
        <w:rPr>
          <w:rFonts w:ascii="Times New Roman" w:hAnsi="Times New Roman" w:cs="Times New Roman"/>
        </w:rPr>
        <w:t xml:space="preserve"> independently of set size. Empirical </w:t>
      </w:r>
      <w:r w:rsidRPr="00814C44">
        <w:rPr>
          <w:rFonts w:ascii="Times New Roman" w:hAnsi="Times New Roman" w:cs="Times New Roman"/>
          <w:i/>
          <w:iCs/>
          <w:rPrChange w:id="8" w:author="Matan Mazor" w:date="2020-11-02T15:08:00Z">
            <w:rPr>
              <w:rFonts w:ascii="Times New Roman" w:hAnsi="Times New Roman" w:cs="Times New Roman"/>
            </w:rPr>
          </w:rPrChange>
        </w:rPr>
        <w:t>RT x set size</w:t>
      </w:r>
      <w:r>
        <w:rPr>
          <w:rFonts w:ascii="Times New Roman" w:hAnsi="Times New Roman" w:cs="Times New Roman"/>
        </w:rPr>
        <w:t xml:space="preserve"> slopes for pop-out search tasks are flat, near zero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/item</w:t>
      </w:r>
      <w:ins w:id="9" w:author="Matan Mazor" w:date="2020-11-02T15:10:00Z">
        <w:r w:rsidR="00814C44">
          <w:rPr>
            <w:rFonts w:ascii="Times New Roman" w:hAnsi="Times New Roman" w:cs="Times New Roman"/>
          </w:rPr>
          <w:t>, for both TA and TP trials</w:t>
        </w:r>
      </w:ins>
      <w:r>
        <w:rPr>
          <w:rFonts w:ascii="Times New Roman" w:hAnsi="Times New Roman" w:cs="Times New Roman"/>
        </w:rPr>
        <w:t xml:space="preserve"> (Wolfe</w:t>
      </w:r>
      <w:r w:rsidR="008A1A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1998). </w:t>
      </w:r>
      <w:commentRangeStart w:id="10"/>
      <w:del w:id="11" w:author="Matan Mazor" w:date="2020-11-02T15:10:00Z">
        <w:r w:rsidR="00BC04A2" w:rsidDel="00814C44">
          <w:rPr>
            <w:rFonts w:ascii="Times New Roman" w:hAnsi="Times New Roman" w:cs="Times New Roman"/>
          </w:rPr>
          <w:delText>While TP and TA trials are intermixed in classic colour pop-out tasks, TA trials precede TP trials in experiment 1</w:delText>
        </w:r>
      </w:del>
      <w:ins w:id="12" w:author="Matan Mazor" w:date="2020-11-02T15:10:00Z">
        <w:r w:rsidR="00814C44">
          <w:rPr>
            <w:rFonts w:ascii="Times New Roman" w:hAnsi="Times New Roman" w:cs="Times New Roman"/>
          </w:rPr>
          <w:t>In Experiment 1, Mazor &amp; Fleming controlled the order of experimental trials, such that the experiment started with four TA trials for all participants</w:t>
        </w:r>
      </w:ins>
      <w:r>
        <w:rPr>
          <w:rFonts w:ascii="Times New Roman" w:hAnsi="Times New Roman" w:cs="Times New Roman"/>
        </w:rPr>
        <w:t xml:space="preserve">. </w:t>
      </w:r>
      <w:commentRangeEnd w:id="10"/>
      <w:r w:rsidR="00814C44">
        <w:rPr>
          <w:rStyle w:val="CommentReference"/>
        </w:rPr>
        <w:commentReference w:id="10"/>
      </w:r>
      <w:r>
        <w:rPr>
          <w:rFonts w:ascii="Times New Roman" w:hAnsi="Times New Roman" w:cs="Times New Roman"/>
        </w:rPr>
        <w:t xml:space="preserve">By starting with TA trials, participant’s ability to </w:t>
      </w:r>
      <w:del w:id="13" w:author="Matan Mazor" w:date="2020-11-02T15:12:00Z">
        <w:r w:rsidDel="00814C44">
          <w:rPr>
            <w:rFonts w:ascii="Times New Roman" w:hAnsi="Times New Roman" w:cs="Times New Roman"/>
          </w:rPr>
          <w:delText>base search termination</w:delText>
        </w:r>
      </w:del>
      <w:proofErr w:type="spellStart"/>
      <w:ins w:id="14" w:author="Matan Mazor" w:date="2020-11-02T15:12:00Z">
        <w:r w:rsidR="00814C44">
          <w:rPr>
            <w:rFonts w:ascii="Times New Roman" w:hAnsi="Times New Roman" w:cs="Times New Roman"/>
          </w:rPr>
          <w:t>teminate</w:t>
        </w:r>
        <w:proofErr w:type="spellEnd"/>
        <w:r w:rsidR="00814C44">
          <w:rPr>
            <w:rFonts w:ascii="Times New Roman" w:hAnsi="Times New Roman" w:cs="Times New Roman"/>
          </w:rPr>
          <w:t xml:space="preserve"> the search based</w:t>
        </w:r>
      </w:ins>
      <w:r>
        <w:rPr>
          <w:rFonts w:ascii="Times New Roman" w:hAnsi="Times New Roman" w:cs="Times New Roman"/>
        </w:rPr>
        <w:t xml:space="preserve"> on experience with </w:t>
      </w:r>
      <w:r w:rsidR="008A1AFA">
        <w:rPr>
          <w:rFonts w:ascii="Times New Roman" w:hAnsi="Times New Roman" w:cs="Times New Roman"/>
        </w:rPr>
        <w:t>target-present</w:t>
      </w:r>
      <w:r>
        <w:rPr>
          <w:rFonts w:ascii="Times New Roman" w:hAnsi="Times New Roman" w:cs="Times New Roman"/>
        </w:rPr>
        <w:t xml:space="preserve"> trials </w:t>
      </w:r>
      <w:proofErr w:type="gramStart"/>
      <w:r>
        <w:rPr>
          <w:rFonts w:ascii="Times New Roman" w:hAnsi="Times New Roman" w:cs="Times New Roman"/>
        </w:rPr>
        <w:t xml:space="preserve">is </w:t>
      </w:r>
      <w:del w:id="15" w:author="Matan Mazor" w:date="2020-11-02T15:12:00Z">
        <w:r w:rsidDel="00814C44">
          <w:rPr>
            <w:rFonts w:ascii="Times New Roman" w:hAnsi="Times New Roman" w:cs="Times New Roman"/>
          </w:rPr>
          <w:delText>controlled</w:delText>
        </w:r>
      </w:del>
      <w:ins w:id="16" w:author="Matan Mazor" w:date="2020-11-02T15:12:00Z">
        <w:r w:rsidR="00814C44">
          <w:rPr>
            <w:rFonts w:ascii="Times New Roman" w:hAnsi="Times New Roman" w:cs="Times New Roman"/>
          </w:rPr>
          <w:t>eliminated</w:t>
        </w:r>
      </w:ins>
      <w:proofErr w:type="gramEnd"/>
      <w:del w:id="17" w:author="Matan Mazor" w:date="2020-11-02T15:12:00Z">
        <w:r w:rsidDel="00814C44">
          <w:rPr>
            <w:rFonts w:ascii="Times New Roman" w:hAnsi="Times New Roman" w:cs="Times New Roman"/>
          </w:rPr>
          <w:delText xml:space="preserve"> for</w:delText>
        </w:r>
      </w:del>
      <w:r>
        <w:rPr>
          <w:rFonts w:ascii="Times New Roman" w:hAnsi="Times New Roman" w:cs="Times New Roman"/>
        </w:rPr>
        <w:t xml:space="preserve">, </w:t>
      </w:r>
      <w:del w:id="18" w:author="Matan Mazor" w:date="2020-11-02T15:12:00Z">
        <w:r w:rsidDel="00814C44">
          <w:rPr>
            <w:rFonts w:ascii="Times New Roman" w:hAnsi="Times New Roman" w:cs="Times New Roman"/>
          </w:rPr>
          <w:delText>and only</w:delText>
        </w:r>
      </w:del>
      <w:ins w:id="19" w:author="Matan Mazor" w:date="2020-11-02T15:12:00Z">
        <w:r w:rsidR="00814C44">
          <w:rPr>
            <w:rFonts w:ascii="Times New Roman" w:hAnsi="Times New Roman" w:cs="Times New Roman"/>
          </w:rPr>
          <w:t>thereby isolating the effect of</w:t>
        </w:r>
      </w:ins>
      <w:r>
        <w:rPr>
          <w:rFonts w:ascii="Times New Roman" w:hAnsi="Times New Roman" w:cs="Times New Roman"/>
        </w:rPr>
        <w:t xml:space="preserve"> metacognitive knowledge</w:t>
      </w:r>
      <w:del w:id="20" w:author="Matan Mazor" w:date="2020-11-02T15:13:00Z">
        <w:r w:rsidDel="00814C44">
          <w:rPr>
            <w:rFonts w:ascii="Times New Roman" w:hAnsi="Times New Roman" w:cs="Times New Roman"/>
          </w:rPr>
          <w:delText xml:space="preserve"> is probed</w:delText>
        </w:r>
      </w:del>
      <w:r>
        <w:rPr>
          <w:rFonts w:ascii="Times New Roman" w:hAnsi="Times New Roman" w:cs="Times New Roman"/>
        </w:rPr>
        <w:t xml:space="preserve">. Results are clear evidence for a colour pop-out effect on TA trials, prior to experience with </w:t>
      </w:r>
      <w:r w:rsidR="008A1AFA">
        <w:rPr>
          <w:rFonts w:ascii="Times New Roman" w:hAnsi="Times New Roman" w:cs="Times New Roman"/>
        </w:rPr>
        <w:t>target-present (TP)</w:t>
      </w:r>
      <w:r>
        <w:rPr>
          <w:rFonts w:ascii="Times New Roman" w:hAnsi="Times New Roman" w:cs="Times New Roman"/>
        </w:rPr>
        <w:t xml:space="preserve"> trials, suggesting that participants used metacognitive expectations about pop-out search time to terminate </w:t>
      </w:r>
      <w:r w:rsidR="008A1AFA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 xml:space="preserve">search. </w:t>
      </w:r>
    </w:p>
    <w:p w14:paraId="161A3AD9" w14:textId="1845D4BC" w:rsidR="00EC7852" w:rsidRDefault="00EC7852" w:rsidP="00B56C4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present experiment will attempt to extend the findings of experiment 1 to shape pop-out search, as well as attempt to specify the nature of the metacognitive knowledge involved in shape search termination (implicit or explicit).  </w:t>
      </w:r>
    </w:p>
    <w:p w14:paraId="31C3B596" w14:textId="38D9DB66" w:rsidR="00EC7852" w:rsidRPr="008153BC" w:rsidRDefault="00EC7852" w:rsidP="00B56C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153BC">
        <w:rPr>
          <w:rFonts w:ascii="Times New Roman" w:hAnsi="Times New Roman" w:cs="Times New Roman"/>
          <w:b/>
          <w:bCs/>
        </w:rPr>
        <w:t>Method</w:t>
      </w:r>
    </w:p>
    <w:p w14:paraId="18C29F04" w14:textId="342B4939" w:rsidR="00C816CC" w:rsidRPr="00C816CC" w:rsidRDefault="00C816CC" w:rsidP="00B56C41">
      <w:pPr>
        <w:spacing w:line="480" w:lineRule="auto"/>
        <w:jc w:val="both"/>
        <w:rPr>
          <w:rFonts w:ascii="Times New Roman" w:hAnsi="Times New Roman" w:cs="Times New Roman"/>
        </w:rPr>
      </w:pPr>
      <w:r w:rsidRPr="00C816CC">
        <w:rPr>
          <w:rFonts w:ascii="Times New Roman" w:hAnsi="Times New Roman" w:cs="Times New Roman"/>
        </w:rPr>
        <w:t>This study was approved by the Research Ethics Committee of University College London (study ID number 1260/003).</w:t>
      </w:r>
      <w:r>
        <w:rPr>
          <w:rFonts w:ascii="Times New Roman" w:hAnsi="Times New Roman" w:cs="Times New Roman"/>
        </w:rPr>
        <w:t xml:space="preserve"> </w:t>
      </w:r>
    </w:p>
    <w:p w14:paraId="2EA09D3E" w14:textId="7C5F1829" w:rsidR="00EC7852" w:rsidRPr="008153BC" w:rsidRDefault="00EC7852" w:rsidP="00B56C4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153BC">
        <w:rPr>
          <w:rFonts w:ascii="Times New Roman" w:hAnsi="Times New Roman" w:cs="Times New Roman"/>
          <w:b/>
          <w:bCs/>
        </w:rPr>
        <w:t xml:space="preserve">Participants </w:t>
      </w:r>
    </w:p>
    <w:p w14:paraId="672EE82F" w14:textId="5B43D880" w:rsidR="00EC7852" w:rsidRPr="008153BC" w:rsidRDefault="00EC7852" w:rsidP="00814C4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Participants will be native English speakers recruited via Prolific. They will be compensated </w:t>
      </w:r>
      <w:commentRangeStart w:id="21"/>
      <w:r>
        <w:rPr>
          <w:rFonts w:ascii="Times New Roman" w:hAnsi="Times New Roman" w:cs="Times New Roman"/>
        </w:rPr>
        <w:t>£0.</w:t>
      </w:r>
      <w:del w:id="22" w:author="Matan Mazor" w:date="2020-11-02T15:13:00Z">
        <w:r w:rsidDel="00814C44">
          <w:rPr>
            <w:rFonts w:ascii="Times New Roman" w:hAnsi="Times New Roman" w:cs="Times New Roman"/>
          </w:rPr>
          <w:delText>38</w:delText>
        </w:r>
      </w:del>
      <w:ins w:id="23" w:author="Matan Mazor" w:date="2020-11-02T15:13:00Z">
        <w:r w:rsidR="00814C44">
          <w:rPr>
            <w:rFonts w:ascii="Times New Roman" w:hAnsi="Times New Roman" w:cs="Times New Roman"/>
          </w:rPr>
          <w:t>51</w:t>
        </w:r>
        <w:commentRangeEnd w:id="21"/>
        <w:r w:rsidR="00814C44">
          <w:rPr>
            <w:rStyle w:val="CommentReference"/>
          </w:rPr>
          <w:commentReference w:id="21"/>
        </w:r>
      </w:ins>
      <w:r>
        <w:rPr>
          <w:rFonts w:ascii="Times New Roman" w:hAnsi="Times New Roman" w:cs="Times New Roman"/>
        </w:rPr>
        <w:t xml:space="preserve">. </w:t>
      </w:r>
      <w:r w:rsidR="008A1A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power analysis on G*Power for a small effect size of 0.20 (Cohe</w:t>
      </w:r>
      <w:r w:rsidR="008A1AFA">
        <w:rPr>
          <w:rFonts w:ascii="Times New Roman" w:hAnsi="Times New Roman" w:cs="Times New Roman"/>
        </w:rPr>
        <w:t>n, 1992</w:t>
      </w:r>
      <w:r>
        <w:rPr>
          <w:rFonts w:ascii="Times New Roman" w:hAnsi="Times New Roman" w:cs="Times New Roman"/>
        </w:rPr>
        <w:t>) with a statistical power of 95%</w:t>
      </w:r>
      <w:r w:rsidR="008A1AFA">
        <w:rPr>
          <w:rFonts w:ascii="Times New Roman" w:hAnsi="Times New Roman" w:cs="Times New Roman"/>
        </w:rPr>
        <w:t xml:space="preserve"> indicated that d</w:t>
      </w:r>
      <w:r>
        <w:rPr>
          <w:rFonts w:ascii="Times New Roman" w:hAnsi="Times New Roman" w:cs="Times New Roman"/>
        </w:rPr>
        <w:t xml:space="preserve">ata </w:t>
      </w:r>
      <w:r w:rsidR="008A1AFA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collected until obtention of 320 included participants </w:t>
      </w:r>
      <w:r w:rsidR="008153BC">
        <w:rPr>
          <w:rFonts w:ascii="Times New Roman" w:hAnsi="Times New Roman" w:cs="Times New Roman"/>
        </w:rPr>
        <w:t xml:space="preserve">for each hypothesis. </w:t>
      </w:r>
    </w:p>
    <w:p w14:paraId="49E85DBE" w14:textId="48E24378" w:rsidR="00EC7852" w:rsidRPr="008153BC" w:rsidRDefault="00EC7852" w:rsidP="00B56C4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153BC">
        <w:rPr>
          <w:rFonts w:ascii="Times New Roman" w:hAnsi="Times New Roman" w:cs="Times New Roman"/>
          <w:b/>
          <w:bCs/>
        </w:rPr>
        <w:t xml:space="preserve">Pre-registered exclusion criteria </w:t>
      </w:r>
    </w:p>
    <w:p w14:paraId="463CB582" w14:textId="1BB3EE17" w:rsidR="00EC7852" w:rsidRDefault="00EC7852" w:rsidP="00B56C4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Participants making over one error in the main part of the experiment will be excluded. Subjects with RTs below 250ms or above 5000ms in over 25% of trials will be excluded. </w:t>
      </w:r>
      <w:r w:rsidR="00366DC6">
        <w:rPr>
          <w:rFonts w:ascii="Times New Roman" w:hAnsi="Times New Roman" w:cs="Times New Roman"/>
        </w:rPr>
        <w:t>Participants who g</w:t>
      </w:r>
      <w:r w:rsidR="008A1AFA">
        <w:rPr>
          <w:rFonts w:ascii="Times New Roman" w:hAnsi="Times New Roman" w:cs="Times New Roman"/>
        </w:rPr>
        <w:t>i</w:t>
      </w:r>
      <w:r w:rsidR="00366DC6">
        <w:rPr>
          <w:rFonts w:ascii="Times New Roman" w:hAnsi="Times New Roman" w:cs="Times New Roman"/>
        </w:rPr>
        <w:t xml:space="preserve">ve </w:t>
      </w:r>
      <w:r w:rsidR="008A1AFA">
        <w:rPr>
          <w:rFonts w:ascii="Times New Roman" w:hAnsi="Times New Roman" w:cs="Times New Roman"/>
        </w:rPr>
        <w:t>blank</w:t>
      </w:r>
      <w:r w:rsidR="00366DC6">
        <w:rPr>
          <w:rFonts w:ascii="Times New Roman" w:hAnsi="Times New Roman" w:cs="Times New Roman"/>
        </w:rPr>
        <w:t xml:space="preserve"> answer</w:t>
      </w:r>
      <w:r w:rsidR="008A1AFA">
        <w:rPr>
          <w:rFonts w:ascii="Times New Roman" w:hAnsi="Times New Roman" w:cs="Times New Roman"/>
        </w:rPr>
        <w:t>s</w:t>
      </w:r>
      <w:r w:rsidR="00366DC6">
        <w:rPr>
          <w:rFonts w:ascii="Times New Roman" w:hAnsi="Times New Roman" w:cs="Times New Roman"/>
        </w:rPr>
        <w:t xml:space="preserve"> to questions 1 and/or 2 w</w:t>
      </w:r>
      <w:r w:rsidR="008A1AFA">
        <w:rPr>
          <w:rFonts w:ascii="Times New Roman" w:hAnsi="Times New Roman" w:cs="Times New Roman"/>
        </w:rPr>
        <w:t>ill</w:t>
      </w:r>
      <w:r w:rsidR="007F4EC6">
        <w:rPr>
          <w:rFonts w:ascii="Times New Roman" w:hAnsi="Times New Roman" w:cs="Times New Roman"/>
        </w:rPr>
        <w:t xml:space="preserve"> be</w:t>
      </w:r>
      <w:r w:rsidR="00366DC6">
        <w:rPr>
          <w:rFonts w:ascii="Times New Roman" w:hAnsi="Times New Roman" w:cs="Times New Roman"/>
        </w:rPr>
        <w:t xml:space="preserve"> excluded. </w:t>
      </w:r>
    </w:p>
    <w:p w14:paraId="46582918" w14:textId="2AC9AB02" w:rsidR="00EC7852" w:rsidRPr="008153BC" w:rsidRDefault="00EC7852" w:rsidP="00B56C4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153BC">
        <w:rPr>
          <w:rFonts w:ascii="Times New Roman" w:hAnsi="Times New Roman" w:cs="Times New Roman"/>
          <w:b/>
          <w:bCs/>
        </w:rPr>
        <w:t xml:space="preserve">Procedure and Design </w:t>
      </w:r>
    </w:p>
    <w:p w14:paraId="2A32ECE1" w14:textId="57E47D9C" w:rsidR="008153BC" w:rsidRDefault="00EC7852" w:rsidP="00B56C41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r w:rsidRPr="00EC7852">
        <w:rPr>
          <w:rFonts w:ascii="Times New Roman" w:hAnsi="Times New Roman" w:cs="Times New Roman"/>
        </w:rPr>
        <w:t xml:space="preserve">Participants </w:t>
      </w:r>
      <w:r>
        <w:rPr>
          <w:rFonts w:ascii="Times New Roman" w:hAnsi="Times New Roman" w:cs="Times New Roman"/>
        </w:rPr>
        <w:t xml:space="preserve">will </w:t>
      </w:r>
      <w:r w:rsidRPr="00EC785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ive</w:t>
      </w:r>
      <w:r w:rsidRPr="00EC7852">
        <w:rPr>
          <w:rFonts w:ascii="Times New Roman" w:hAnsi="Times New Roman" w:cs="Times New Roman"/>
        </w:rPr>
        <w:t xml:space="preserve"> informed consent before participation. </w:t>
      </w:r>
      <w:r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We will give instructions on the visual search task: state whether a target item is present or absent (pressing “J” or “F” respectively), being as accurate and as fast as possible. </w:t>
      </w:r>
      <w:r w:rsidR="008153BC"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Participants will complete practice trials (See Figure 1) followed by 12 trials (structure of each trial in Figure 2) forming the main part of the experiment (see Figure 3). </w:t>
      </w:r>
    </w:p>
    <w:p w14:paraId="327D5BEE" w14:textId="17B7D1D3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</w:p>
    <w:p w14:paraId="01F951B7" w14:textId="09F8D270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hd w:val="clear" w:color="auto" w:fill="FFFFFF"/>
        </w:rPr>
      </w:pPr>
      <w:commentRangeStart w:id="24"/>
      <w:r w:rsidRPr="008153BC">
        <w:rPr>
          <w:rFonts w:ascii="Times New Roman" w:eastAsia="Times New Roman" w:hAnsi="Times New Roman" w:cs="Times New Roman"/>
          <w:noProof/>
          <w:color w:val="201F1E"/>
          <w:shd w:val="clear" w:color="auto" w:fill="FFFFFF"/>
          <w:lang w:val="en-US" w:eastAsia="en-US" w:bidi="he-IL"/>
        </w:rPr>
        <w:drawing>
          <wp:inline distT="0" distB="0" distL="0" distR="0" wp14:anchorId="29ADC989" wp14:editId="0673D898">
            <wp:extent cx="5727700" cy="157670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814C44">
        <w:rPr>
          <w:rStyle w:val="CommentReference"/>
        </w:rPr>
        <w:commentReference w:id="24"/>
      </w:r>
    </w:p>
    <w:p w14:paraId="32BC28DC" w14:textId="13429E51" w:rsidR="00EC7852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color w:val="201F1E"/>
          <w:shd w:val="clear" w:color="auto" w:fill="FFFFFF"/>
        </w:rPr>
        <w:t>Figure 1.</w:t>
      </w:r>
      <w:r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 </w:t>
      </w:r>
      <w:r w:rsidR="00EC7852">
        <w:rPr>
          <w:rFonts w:ascii="Times New Roman" w:eastAsia="Times New Roman" w:hAnsi="Times New Roman" w:cs="Times New Roman"/>
          <w:color w:val="201F1E"/>
          <w:shd w:val="clear" w:color="auto" w:fill="FFFFFF"/>
        </w:rPr>
        <w:t>To familiarize with the task, participants will complete practice trials in blocks of 6, until they produce correct responses for at least 5 out of 6 trials. In practice trials, set size is fixed to 3 and p</w:t>
      </w:r>
      <w:r>
        <w:rPr>
          <w:rFonts w:ascii="Times New Roman" w:eastAsia="Times New Roman" w:hAnsi="Times New Roman" w:cs="Times New Roman"/>
          <w:color w:val="201F1E"/>
          <w:shd w:val="clear" w:color="auto" w:fill="FFFFFF"/>
        </w:rPr>
        <w:t>a</w:t>
      </w:r>
      <w:r w:rsidR="00EC7852">
        <w:rPr>
          <w:rFonts w:ascii="Times New Roman" w:eastAsia="Times New Roman" w:hAnsi="Times New Roman" w:cs="Times New Roman"/>
          <w:color w:val="201F1E"/>
          <w:shd w:val="clear" w:color="auto" w:fill="FFFFFF"/>
        </w:rPr>
        <w:t>rticipants search for a rotated T among rotated Ls</w:t>
      </w:r>
      <w:r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 (from Mazor &amp; Fleming, 2020</w:t>
      </w:r>
      <w:r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7C2E2F33" w14:textId="77777777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</w:p>
    <w:p w14:paraId="1A27141C" w14:textId="1952CFA4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noProof/>
          <w:shd w:val="clear" w:color="auto" w:fill="FFFFFF"/>
          <w:lang w:val="en-US" w:eastAsia="en-US" w:bidi="he-IL"/>
        </w:rPr>
        <w:lastRenderedPageBreak/>
        <w:drawing>
          <wp:inline distT="0" distB="0" distL="0" distR="0" wp14:anchorId="18F4976E" wp14:editId="119A2276">
            <wp:extent cx="5556250" cy="133951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1" t="2775" r="1972" b="4503"/>
                    <a:stretch/>
                  </pic:blipFill>
                  <pic:spPr bwMode="auto">
                    <a:xfrm>
                      <a:off x="0" y="0"/>
                      <a:ext cx="5558568" cy="134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17B9" w14:textId="0EF86BC0" w:rsidR="008153BC" w:rsidRDefault="008153BC" w:rsidP="00D203F4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2.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Each trial begins with a screen showing the target stimulus. Next, the search display is presented until a response is given. The feedback screen </w:t>
      </w:r>
      <w:proofErr w:type="gramStart"/>
      <w:r w:rsidR="00EC7852">
        <w:rPr>
          <w:rFonts w:ascii="Times New Roman" w:eastAsia="Times New Roman" w:hAnsi="Times New Roman" w:cs="Times New Roman"/>
          <w:shd w:val="clear" w:color="auto" w:fill="FFFFFF"/>
        </w:rPr>
        <w:t>is displayed</w:t>
      </w:r>
      <w:proofErr w:type="gramEnd"/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for 1000ms after correct responses and 4000ms after errors, to boost </w:t>
      </w:r>
      <w:del w:id="25" w:author="Matan Mazor" w:date="2020-11-03T11:02:00Z">
        <w:r w:rsidR="00EC7852" w:rsidDel="00D203F4">
          <w:rPr>
            <w:rFonts w:ascii="Times New Roman" w:eastAsia="Times New Roman" w:hAnsi="Times New Roman" w:cs="Times New Roman"/>
            <w:shd w:val="clear" w:color="auto" w:fill="FFFFFF"/>
          </w:rPr>
          <w:delText xml:space="preserve">speed and </w:delText>
        </w:r>
      </w:del>
      <w:r w:rsidR="00EC7852">
        <w:rPr>
          <w:rFonts w:ascii="Times New Roman" w:eastAsia="Times New Roman" w:hAnsi="Times New Roman" w:cs="Times New Roman"/>
          <w:shd w:val="clear" w:color="auto" w:fill="FFFFFF"/>
        </w:rPr>
        <w:t>accuracy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figure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from Mazor &amp; Fleming, 2020). </w:t>
      </w:r>
    </w:p>
    <w:p w14:paraId="60853130" w14:textId="336FF75E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</w:p>
    <w:p w14:paraId="6971A67D" w14:textId="7FE07F96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noProof/>
          <w:shd w:val="clear" w:color="auto" w:fill="FFFFFF"/>
          <w:lang w:val="en-US" w:eastAsia="en-US" w:bidi="he-IL"/>
        </w:rPr>
        <w:drawing>
          <wp:inline distT="0" distB="0" distL="0" distR="0" wp14:anchorId="628B9D65" wp14:editId="08E58929">
            <wp:extent cx="5016500" cy="3721100"/>
            <wp:effectExtent l="12700" t="12700" r="12700" b="1270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2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CAE33" w14:textId="695CFF68" w:rsidR="00EC7852" w:rsidRP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3.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The main part of the experiment consists of 12 trials. 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>Unbeknown to participants, blocks 1 and 3 (trials 1-4 and 9-12) are target-absent and block 2 (trials 5-8) are target-present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Participants search for a red circle (target item) among red squares (shape search) or among red </w:t>
      </w:r>
      <w:r w:rsidR="00BC04A2">
        <w:rPr>
          <w:rFonts w:ascii="Times New Roman" w:eastAsia="Times New Roman" w:hAnsi="Times New Roman" w:cs="Times New Roman"/>
          <w:shd w:val="clear" w:color="auto" w:fill="FFFFFF"/>
        </w:rPr>
        <w:t>triangles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and blue circles (conjunction search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). 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The number of items in the search display 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(set size)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is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4 or 8. T</w:t>
      </w:r>
      <w:r>
        <w:rPr>
          <w:rFonts w:ascii="Times New Roman" w:eastAsia="Times New Roman" w:hAnsi="Times New Roman" w:cs="Times New Roman"/>
          <w:shd w:val="clear" w:color="auto" w:fill="FFFFFF"/>
        </w:rPr>
        <w:t>he following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2x2 design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is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applied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shd w:val="clear" w:color="auto" w:fill="FFFFFF"/>
        </w:rPr>
        <w:t>T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ype of search (shape, conjunction) </w:t>
      </w:r>
      <w:r>
        <w:rPr>
          <w:rFonts w:ascii="Times New Roman" w:eastAsia="Times New Roman" w:hAnsi="Times New Roman" w:cs="Times New Roman"/>
          <w:shd w:val="clear" w:color="auto" w:fill="FFFFFF"/>
        </w:rPr>
        <w:t>X S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et size (4,8). Item position </w:t>
      </w:r>
      <w:r>
        <w:rPr>
          <w:rFonts w:ascii="Times New Roman" w:eastAsia="Times New Roman" w:hAnsi="Times New Roman" w:cs="Times New Roman"/>
          <w:shd w:val="clear" w:color="auto" w:fill="FFFFFF"/>
        </w:rPr>
        <w:t>is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randomised. Trial order within each block </w:t>
      </w:r>
      <w:r>
        <w:rPr>
          <w:rFonts w:ascii="Times New Roman" w:eastAsia="Times New Roman" w:hAnsi="Times New Roman" w:cs="Times New Roman"/>
          <w:shd w:val="clear" w:color="auto" w:fill="FFFFFF"/>
        </w:rPr>
        <w:t>is</w:t>
      </w:r>
      <w:r w:rsidR="00EC7852">
        <w:rPr>
          <w:rFonts w:ascii="Times New Roman" w:eastAsia="Times New Roman" w:hAnsi="Times New Roman" w:cs="Times New Roman"/>
          <w:shd w:val="clear" w:color="auto" w:fill="FFFFFF"/>
        </w:rPr>
        <w:t xml:space="preserve"> randomised. </w:t>
      </w:r>
    </w:p>
    <w:p w14:paraId="5B06EAF1" w14:textId="77777777" w:rsidR="008153BC" w:rsidRDefault="008153BC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</w:p>
    <w:p w14:paraId="472FAC60" w14:textId="7482CBD2" w:rsidR="00B56C41" w:rsidRPr="007B0C75" w:rsidRDefault="00EC7852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commentRangeStart w:id="26"/>
      <w:r>
        <w:rPr>
          <w:rFonts w:ascii="Times New Roman" w:eastAsia="Times New Roman" w:hAnsi="Times New Roman" w:cs="Times New Roman"/>
          <w:shd w:val="clear" w:color="auto" w:fill="FFFFFF"/>
        </w:rPr>
        <w:t xml:space="preserve">After completing the main part of the experiment, participants </w:t>
      </w:r>
      <w:r w:rsidR="008153BC">
        <w:rPr>
          <w:rFonts w:ascii="Times New Roman" w:eastAsia="Times New Roman" w:hAnsi="Times New Roman" w:cs="Times New Roman"/>
          <w:shd w:val="clear" w:color="auto" w:fill="FFFFFF"/>
        </w:rPr>
        <w:t>will be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asked the following 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>multiple-choice question (</w:t>
      </w:r>
      <w:r w:rsidR="00231E1C" w:rsidRPr="00EC7852">
        <w:rPr>
          <w:rFonts w:ascii="Times New Roman" w:hAnsi="Times New Roman" w:cs="Times New Roman"/>
        </w:rPr>
        <w:t>Q1</w:t>
      </w:r>
      <w:r w:rsidR="00231E1C">
        <w:rPr>
          <w:rFonts w:ascii="Times New Roman" w:hAnsi="Times New Roman" w:cs="Times New Roman"/>
        </w:rPr>
        <w:t>):</w:t>
      </w:r>
      <w:r w:rsidR="00231E1C" w:rsidRPr="00EC7852">
        <w:rPr>
          <w:rFonts w:ascii="Times New Roman" w:hAnsi="Times New Roman" w:cs="Times New Roman"/>
        </w:rPr>
        <w:t xml:space="preserve"> </w:t>
      </w:r>
      <w:r w:rsidR="00231E1C" w:rsidRPr="00EC7852">
        <w:rPr>
          <w:rFonts w:ascii="Times New Roman" w:eastAsia="Times New Roman" w:hAnsi="Times New Roman" w:cs="Times New Roman"/>
          <w:color w:val="201F1E"/>
          <w:shd w:val="clear" w:color="auto" w:fill="FFFFFF"/>
        </w:rPr>
        <w:t>"</w:t>
      </w:r>
      <w:r w:rsidR="00231E1C" w:rsidRPr="007F4EC6">
        <w:rPr>
          <w:rFonts w:eastAsia="Times New Roman" w:cs="Times New Roman"/>
          <w:color w:val="201F1E"/>
          <w:shd w:val="clear" w:color="auto" w:fill="FFFFFF"/>
        </w:rPr>
        <w:t xml:space="preserve">In a recent experiment, we found that participants take 500 </w:t>
      </w:r>
      <w:proofErr w:type="spellStart"/>
      <w:r w:rsidR="00231E1C" w:rsidRPr="007F4EC6">
        <w:rPr>
          <w:rFonts w:eastAsia="Times New Roman" w:cs="Times New Roman"/>
          <w:color w:val="201F1E"/>
          <w:shd w:val="clear" w:color="auto" w:fill="FFFFFF"/>
        </w:rPr>
        <w:t>ms</w:t>
      </w:r>
      <w:proofErr w:type="spellEnd"/>
      <w:r w:rsidR="00231E1C" w:rsidRPr="007F4EC6">
        <w:rPr>
          <w:rFonts w:eastAsia="Times New Roman" w:cs="Times New Roman"/>
          <w:color w:val="201F1E"/>
          <w:shd w:val="clear" w:color="auto" w:fill="FFFFFF"/>
        </w:rPr>
        <w:t xml:space="preserve"> on average to find a triangle among 5 ellipses. How long (on average) did it take them to find the triangle among 10 ellipses?</w:t>
      </w:r>
      <w:r w:rsidR="00231E1C" w:rsidRPr="00EC7852">
        <w:rPr>
          <w:rFonts w:ascii="Times New Roman" w:eastAsia="Times New Roman" w:hAnsi="Times New Roman" w:cs="Times New Roman"/>
          <w:color w:val="201F1E"/>
          <w:shd w:val="clear" w:color="auto" w:fill="FFFFFF"/>
        </w:rPr>
        <w:t>".</w:t>
      </w:r>
      <w:r w:rsidR="00231E1C">
        <w:rPr>
          <w:rFonts w:ascii="Times New Roman" w:eastAsia="Times New Roman" w:hAnsi="Times New Roman" w:cs="Times New Roman"/>
          <w:color w:val="201F1E"/>
          <w:shd w:val="clear" w:color="auto" w:fill="FFFFFF"/>
        </w:rPr>
        <w:t xml:space="preserve"> They will be given a range of possible answers to choose from (e.g. 460ms, 500ms, 540ms, etc.), before proceeding to question </w:t>
      </w:r>
      <w:proofErr w:type="gramStart"/>
      <w:r w:rsidR="00231E1C">
        <w:rPr>
          <w:rFonts w:ascii="Times New Roman" w:eastAsia="Times New Roman" w:hAnsi="Times New Roman" w:cs="Times New Roman"/>
          <w:color w:val="201F1E"/>
          <w:shd w:val="clear" w:color="auto" w:fill="FFFFFF"/>
        </w:rPr>
        <w:t>2</w:t>
      </w:r>
      <w:commentRangeEnd w:id="26"/>
      <w:proofErr w:type="gramEnd"/>
      <w:r w:rsidR="00D203F4">
        <w:rPr>
          <w:rStyle w:val="CommentReference"/>
        </w:rPr>
        <w:commentReference w:id="26"/>
      </w:r>
      <w:r w:rsidR="00231E1C">
        <w:rPr>
          <w:rFonts w:ascii="Times New Roman" w:eastAsia="Times New Roman" w:hAnsi="Times New Roman" w:cs="Times New Roman"/>
          <w:color w:val="201F1E"/>
          <w:shd w:val="clear" w:color="auto" w:fill="FFFFFF"/>
        </w:rPr>
        <w:t>.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 xml:space="preserve"> Q2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Pr="00EC7852">
        <w:rPr>
          <w:rFonts w:ascii="Times New Roman" w:eastAsia="Times New Roman" w:hAnsi="Times New Roman" w:cs="Times New Roman"/>
          <w:color w:val="201F1E"/>
          <w:shd w:val="clear" w:color="auto" w:fill="FFFFFF"/>
        </w:rPr>
        <w:t>“</w:t>
      </w:r>
      <w:r w:rsidRPr="00231E1C">
        <w:rPr>
          <w:rFonts w:eastAsia="Times New Roman" w:cs="Times New Roman"/>
          <w:color w:val="000000"/>
        </w:rPr>
        <w:t xml:space="preserve">Have you had any experience with this type of experiment in the past (i.e. searching for a target of a certain shape among items of </w:t>
      </w:r>
      <w:r w:rsidR="008A1AFA" w:rsidRPr="00231E1C">
        <w:rPr>
          <w:rFonts w:eastAsia="Times New Roman" w:cs="Times New Roman"/>
          <w:color w:val="000000"/>
        </w:rPr>
        <w:t xml:space="preserve">a </w:t>
      </w:r>
      <w:r w:rsidRPr="00231E1C">
        <w:rPr>
          <w:rFonts w:eastAsia="Times New Roman" w:cs="Times New Roman"/>
          <w:color w:val="000000"/>
        </w:rPr>
        <w:t>different shape)?</w:t>
      </w:r>
      <w:r w:rsidR="00231E1C">
        <w:rPr>
          <w:rFonts w:eastAsia="Times New Roman" w:cs="Times New Roman"/>
          <w:color w:val="000000"/>
        </w:rPr>
        <w:t>”. If they answer “Yes” to Q2, this follow-up question will appear on the next screen: “When did you encounter a similar experiment? What did you have to do?”.</w:t>
      </w:r>
    </w:p>
    <w:p w14:paraId="11760197" w14:textId="286A848B" w:rsidR="00EC7852" w:rsidRPr="008153BC" w:rsidRDefault="00EC7852" w:rsidP="00B56C41">
      <w:pPr>
        <w:shd w:val="clear" w:color="auto" w:fill="FFFFFF"/>
        <w:spacing w:line="48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153BC">
        <w:rPr>
          <w:rFonts w:ascii="Times New Roman" w:eastAsia="Times New Roman" w:hAnsi="Times New Roman" w:cs="Times New Roman"/>
          <w:b/>
          <w:bCs/>
          <w:color w:val="000000"/>
        </w:rPr>
        <w:t>Analysis</w:t>
      </w:r>
    </w:p>
    <w:p w14:paraId="196B8DA8" w14:textId="689DDE06" w:rsidR="00EC7852" w:rsidRDefault="00366DC6" w:rsidP="00B56C41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Trials with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response times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below 250ms or above 1000ms, as well as error trials, will be excluded from the analysis. Throughout the analysis, we will consider that slopes significantly lower than 10ms/item indicate a pop-out effect. Slopes will be computed using simple linear regression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>, controlling for serial trial order.</w:t>
      </w:r>
    </w:p>
    <w:p w14:paraId="481E1BD7" w14:textId="0FCAA6E5" w:rsidR="00366DC6" w:rsidRDefault="00231E1C" w:rsidP="00B56C41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To test for the presence of a pop-out effect in each block: w</w:t>
      </w:r>
      <w:r w:rsidR="00366DC6">
        <w:rPr>
          <w:rFonts w:ascii="Times New Roman" w:eastAsia="Times New Roman" w:hAnsi="Times New Roman" w:cs="Times New Roman"/>
          <w:shd w:val="clear" w:color="auto" w:fill="FFFFFF"/>
        </w:rPr>
        <w:t>ithin-subjects t-tests will determine whether there is a significant difference between conjunction and s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>hape</w:t>
      </w:r>
      <w:r w:rsidR="00366DC6">
        <w:rPr>
          <w:rFonts w:ascii="Times New Roman" w:eastAsia="Times New Roman" w:hAnsi="Times New Roman" w:cs="Times New Roman"/>
          <w:shd w:val="clear" w:color="auto" w:fill="FFFFFF"/>
        </w:rPr>
        <w:t xml:space="preserve"> slopes, and whether the s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>hape</w:t>
      </w:r>
      <w:r w:rsidR="00366DC6">
        <w:rPr>
          <w:rFonts w:ascii="Times New Roman" w:eastAsia="Times New Roman" w:hAnsi="Times New Roman" w:cs="Times New Roman"/>
          <w:shd w:val="clear" w:color="auto" w:fill="FFFFFF"/>
        </w:rPr>
        <w:t xml:space="preserve"> slope is significantly below 10ms/item. </w:t>
      </w:r>
    </w:p>
    <w:p w14:paraId="272778D4" w14:textId="41C33659" w:rsidR="00231E1C" w:rsidRDefault="00231E1C" w:rsidP="00231E1C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We will repeat this analysis for the subgroup that replied “No” to Q2 (participants reporting no experience with a similar task in the past). Finding a pop-out effect on block 1 for this group will enable us to rule out the contribution of past experience as the main influence on our results. </w:t>
      </w:r>
    </w:p>
    <w:p w14:paraId="6E9E3F33" w14:textId="4680D7CD" w:rsidR="00366DC6" w:rsidRDefault="00231E1C" w:rsidP="00231E1C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>To test for a learning effect between blocks 1 and 3, as a result of experience with TP trials in block 2,</w:t>
      </w:r>
      <w:r w:rsidR="00366DC6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a </w:t>
      </w:r>
      <w:r w:rsidR="00366DC6">
        <w:rPr>
          <w:rFonts w:ascii="Times New Roman" w:eastAsia="Times New Roman" w:hAnsi="Times New Roman" w:cs="Times New Roman"/>
          <w:shd w:val="clear" w:color="auto" w:fill="FFFFFF"/>
        </w:rPr>
        <w:t xml:space="preserve">within-subjects t-test will compare the shape slope in block 1 with the shape slope in block 3. </w:t>
      </w:r>
    </w:p>
    <w:p w14:paraId="56C7D03C" w14:textId="58D22702" w:rsidR="00231E1C" w:rsidRDefault="00231E1C" w:rsidP="00231E1C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To specify the nature of participants’ metacognitive knowledge (implicit or explicit), their answers to Q1 will be added as a covariate to the model. </w:t>
      </w:r>
    </w:p>
    <w:p w14:paraId="112F4AFA" w14:textId="77777777" w:rsidR="007B0C75" w:rsidRDefault="007B0C75" w:rsidP="00231E1C">
      <w:pPr>
        <w:shd w:val="clear" w:color="auto" w:fill="FFFFFF"/>
        <w:spacing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hd w:val="clear" w:color="auto" w:fill="FFFFFF"/>
        </w:rPr>
      </w:pPr>
    </w:p>
    <w:p w14:paraId="19111401" w14:textId="319CAC17" w:rsidR="00366DC6" w:rsidRPr="008153BC" w:rsidRDefault="00366DC6" w:rsidP="00B56C41">
      <w:pPr>
        <w:shd w:val="clear" w:color="auto" w:fill="FFFFFF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b/>
          <w:bCs/>
          <w:shd w:val="clear" w:color="auto" w:fill="FFFFFF"/>
        </w:rPr>
        <w:t>Anticipated results and implications</w:t>
      </w:r>
    </w:p>
    <w:p w14:paraId="0E306D07" w14:textId="6E46EC08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lang w:val="en-US" w:eastAsia="en-US" w:bidi="he-IL"/>
        </w:rPr>
        <w:drawing>
          <wp:inline distT="0" distB="0" distL="0" distR="0" wp14:anchorId="227B2DC0" wp14:editId="1471D44F">
            <wp:extent cx="1620000" cy="2160000"/>
            <wp:effectExtent l="0" t="0" r="18415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152F3B-7589-6747-9200-F68BC1631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8153BC">
        <w:rPr>
          <w:rFonts w:ascii="Times New Roman" w:eastAsia="Times New Roman" w:hAnsi="Times New Roman" w:cs="Times New Roman"/>
          <w:noProof/>
          <w:shd w:val="clear" w:color="auto" w:fill="FFFFFF"/>
          <w:lang w:val="en-US" w:eastAsia="en-US" w:bidi="he-IL"/>
        </w:rPr>
        <w:drawing>
          <wp:inline distT="0" distB="0" distL="0" distR="0" wp14:anchorId="31D9E3B8" wp14:editId="766F2FDC">
            <wp:extent cx="877850" cy="601362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549" cy="6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64B0" w14:textId="541ABFB0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4.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Typical search times for conjunction versus shape trials. TP: target-present, TA: target-absent.</w:t>
      </w:r>
    </w:p>
    <w:p w14:paraId="216B5702" w14:textId="77777777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10A91B9E" w14:textId="065999CD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lang w:val="en-US" w:eastAsia="en-US" w:bidi="he-IL"/>
        </w:rPr>
        <w:drawing>
          <wp:inline distT="0" distB="0" distL="0" distR="0" wp14:anchorId="1E2F10C7" wp14:editId="29A89BB7">
            <wp:extent cx="1620000" cy="2160000"/>
            <wp:effectExtent l="0" t="0" r="18415" b="1206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51DEB62-9D6A-E44A-A7EF-739D0F07D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688602" w14:textId="13E467D9" w:rsidR="00EC7852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5.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Obtaining the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above results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will indicate that the chosen stimuli induces a shape pop-out effect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 on TP trials and thus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validat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our method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</w:p>
    <w:p w14:paraId="009A2FC7" w14:textId="5E5C04BA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0B2E3E59" w14:textId="081A8998" w:rsidR="007B0C75" w:rsidRDefault="007B0C75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7D1D349A" w14:textId="6477F479" w:rsidR="007B0C75" w:rsidRDefault="007B0C75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68EAC1F6" w14:textId="111FEBD0" w:rsidR="007B0C75" w:rsidRDefault="007B0C75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10A63E31" w14:textId="54AC970C" w:rsidR="007B0C75" w:rsidRDefault="007B0C75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7C2B7881" w14:textId="77777777" w:rsidR="007B0C75" w:rsidRDefault="007B0C75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7F0EF514" w14:textId="61AF68E5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If 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>we validate our methods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(see Fig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ure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5), 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 xml:space="preserve">we can conceive of </w:t>
      </w:r>
      <w:r>
        <w:rPr>
          <w:rFonts w:ascii="Times New Roman" w:eastAsia="Times New Roman" w:hAnsi="Times New Roman" w:cs="Times New Roman"/>
          <w:shd w:val="clear" w:color="auto" w:fill="FFFFFF"/>
        </w:rPr>
        <w:t>three patterns of</w:t>
      </w:r>
      <w:r w:rsidR="007F4EC6">
        <w:rPr>
          <w:rFonts w:ascii="Times New Roman" w:eastAsia="Times New Roman" w:hAnsi="Times New Roman" w:cs="Times New Roman"/>
          <w:shd w:val="clear" w:color="auto" w:fill="FFFFFF"/>
        </w:rPr>
        <w:t xml:space="preserve"> results:</w:t>
      </w:r>
    </w:p>
    <w:p w14:paraId="1FB80894" w14:textId="02ABDB95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lang w:val="en-US" w:eastAsia="en-US" w:bidi="he-IL"/>
        </w:rPr>
        <w:drawing>
          <wp:inline distT="0" distB="0" distL="0" distR="0" wp14:anchorId="212F7EE0" wp14:editId="1467DB6E">
            <wp:extent cx="1620000" cy="2160000"/>
            <wp:effectExtent l="0" t="0" r="18415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50864B7-10EC-7F40-9C54-58A8C2BC8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5576E64D" wp14:editId="37F267AD">
            <wp:extent cx="1620000" cy="2160000"/>
            <wp:effectExtent l="0" t="0" r="18415" b="1206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51DEB62-9D6A-E44A-A7EF-739D0F07D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16139DE0" wp14:editId="63879869">
            <wp:extent cx="1620000" cy="2160000"/>
            <wp:effectExtent l="0" t="0" r="18415" b="1206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EB0E64F-203A-C644-B395-9FBB7AF28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AD7347A" w14:textId="76974432" w:rsidR="00231E1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6.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7B0C75">
        <w:rPr>
          <w:rFonts w:ascii="Times New Roman" w:eastAsia="Times New Roman" w:hAnsi="Times New Roman" w:cs="Times New Roman"/>
          <w:shd w:val="clear" w:color="auto" w:fill="FFFFFF"/>
        </w:rPr>
        <w:t xml:space="preserve">This pattern of results was found for </w:t>
      </w:r>
      <w:proofErr w:type="spellStart"/>
      <w:r w:rsidR="007B0C75">
        <w:rPr>
          <w:rFonts w:ascii="Times New Roman" w:eastAsia="Times New Roman" w:hAnsi="Times New Roman" w:cs="Times New Roman"/>
          <w:shd w:val="clear" w:color="auto" w:fill="FFFFFF"/>
        </w:rPr>
        <w:t>color</w:t>
      </w:r>
      <w:proofErr w:type="spellEnd"/>
      <w:r w:rsidR="007B0C75">
        <w:rPr>
          <w:rFonts w:ascii="Times New Roman" w:eastAsia="Times New Roman" w:hAnsi="Times New Roman" w:cs="Times New Roman"/>
          <w:shd w:val="clear" w:color="auto" w:fill="FFFFFF"/>
        </w:rPr>
        <w:t xml:space="preserve"> search in experiment 1.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These findings </w:t>
      </w:r>
      <w:r>
        <w:rPr>
          <w:rFonts w:ascii="Times New Roman" w:eastAsia="Times New Roman" w:hAnsi="Times New Roman" w:cs="Times New Roman"/>
          <w:shd w:val="clear" w:color="auto" w:fill="FFFFFF"/>
        </w:rPr>
        <w:t>would indicate that search termination on TA trials is based on metacognitive expectations of a shape pop-out effect, and not experience with the task, since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 xml:space="preserve"> shape slope is flat from block 1,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no learning effect is found between blocks 1 and 3. </w:t>
      </w:r>
    </w:p>
    <w:p w14:paraId="346F7918" w14:textId="64363F16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If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 xml:space="preserve"> we find this same pattern of results for the subgroup who answered “No” to Q2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we will be able to infer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that metacognitive knowledge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 alone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contributes to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search termination. 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 xml:space="preserve">If not, </w:t>
      </w:r>
      <w:r>
        <w:rPr>
          <w:rFonts w:ascii="Times New Roman" w:eastAsia="Times New Roman" w:hAnsi="Times New Roman" w:cs="Times New Roman"/>
          <w:shd w:val="clear" w:color="auto" w:fill="FFFFFF"/>
        </w:rPr>
        <w:t>we cannot rule out the contribution of past experience to search termination.</w:t>
      </w:r>
    </w:p>
    <w:p w14:paraId="634F7D55" w14:textId="77777777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08FEBE6C" w14:textId="7B4A4476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 wp14:anchorId="2733DEC3" wp14:editId="2F7FA78B">
            <wp:extent cx="1620000" cy="2160000"/>
            <wp:effectExtent l="0" t="0" r="18415" b="1206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28DAE2D-2839-8246-9E79-81D96EF1D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71570A53" wp14:editId="403C55EA">
            <wp:extent cx="1620000" cy="2160000"/>
            <wp:effectExtent l="0" t="0" r="18415" b="1206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51DEB62-9D6A-E44A-A7EF-739D0F07D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6B315043" wp14:editId="6A1BEBF3">
            <wp:extent cx="1620000" cy="2160000"/>
            <wp:effectExtent l="0" t="0" r="18415" b="1206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7EB0E64F-203A-C644-B395-9FBB7AF28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BF9D6BA" w14:textId="0BC2371B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7.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This pattern of data would </w:t>
      </w:r>
      <w:r w:rsidR="00C5099C">
        <w:rPr>
          <w:rFonts w:ascii="Times New Roman" w:eastAsia="Times New Roman" w:hAnsi="Times New Roman" w:cs="Times New Roman"/>
          <w:shd w:val="clear" w:color="auto" w:fill="FFFFFF"/>
        </w:rPr>
        <w:t>suggest that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 contributions to search termination are partly </w:t>
      </w:r>
      <w:r>
        <w:rPr>
          <w:rFonts w:ascii="Times New Roman" w:eastAsia="Times New Roman" w:hAnsi="Times New Roman" w:cs="Times New Roman"/>
          <w:shd w:val="clear" w:color="auto" w:fill="FFFFFF"/>
        </w:rPr>
        <w:t>metacognitive and partly experien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>tial</w:t>
      </w:r>
      <w:r w:rsidR="00231E1C">
        <w:rPr>
          <w:rFonts w:ascii="Times New Roman" w:eastAsia="Times New Roman" w:hAnsi="Times New Roman" w:cs="Times New Roman"/>
          <w:shd w:val="clear" w:color="auto" w:fill="FFFFFF"/>
        </w:rPr>
        <w:t xml:space="preserve">, revealing a learning effect as a result of experience with TP trials. </w:t>
      </w:r>
    </w:p>
    <w:p w14:paraId="26D43433" w14:textId="40B37211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lang w:val="en-US" w:eastAsia="en-US" w:bidi="he-IL"/>
        </w:rPr>
        <w:drawing>
          <wp:inline distT="0" distB="0" distL="0" distR="0" wp14:anchorId="233CEB5A" wp14:editId="37A4CEED">
            <wp:extent cx="1620000" cy="2160000"/>
            <wp:effectExtent l="0" t="0" r="18415" b="1206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665583-6C3E-684A-BF98-C2DBAACDE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64A09431" wp14:editId="2FE34006">
            <wp:extent cx="1620000" cy="2160000"/>
            <wp:effectExtent l="0" t="0" r="18415" b="1206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51DEB62-9D6A-E44A-A7EF-739D0F07D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val="en-US" w:eastAsia="en-US" w:bidi="he-IL"/>
        </w:rPr>
        <w:drawing>
          <wp:inline distT="0" distB="0" distL="0" distR="0" wp14:anchorId="2B2AEF2F" wp14:editId="5055A4DD">
            <wp:extent cx="1620000" cy="2160000"/>
            <wp:effectExtent l="0" t="0" r="18415" b="1206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EB0E64F-203A-C644-B395-9FBB7AF28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763EC3F" w14:textId="4F93D14D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8153BC">
        <w:rPr>
          <w:rFonts w:ascii="Times New Roman" w:eastAsia="Times New Roman" w:hAnsi="Times New Roman" w:cs="Times New Roman"/>
          <w:i/>
          <w:iCs/>
          <w:shd w:val="clear" w:color="auto" w:fill="FFFFFF"/>
        </w:rPr>
        <w:t>Figure 8.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Alternatively, we could find that search termination is based on experience</w:t>
      </w:r>
      <w:r w:rsidR="008A1AFA">
        <w:rPr>
          <w:rFonts w:ascii="Times New Roman" w:eastAsia="Times New Roman" w:hAnsi="Times New Roman" w:cs="Times New Roman"/>
          <w:shd w:val="clear" w:color="auto" w:fill="FFFFFF"/>
        </w:rPr>
        <w:t xml:space="preserve"> alone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6A901A7" w14:textId="77777777" w:rsidR="00B56C41" w:rsidRPr="004A15D1" w:rsidRDefault="00B56C41" w:rsidP="00B56C41">
      <w:pPr>
        <w:spacing w:line="480" w:lineRule="auto"/>
        <w:jc w:val="center"/>
        <w:rPr>
          <w:rFonts w:ascii="Times New Roman" w:hAnsi="Times New Roman" w:cs="Times New Roman"/>
        </w:rPr>
      </w:pPr>
      <w:r w:rsidRPr="00B56C41">
        <w:rPr>
          <w:rFonts w:ascii="Times New Roman" w:hAnsi="Times New Roman" w:cs="Times New Roman"/>
        </w:rPr>
        <w:t>References</w:t>
      </w:r>
    </w:p>
    <w:p w14:paraId="6CB113D8" w14:textId="77777777" w:rsidR="00B56C41" w:rsidRDefault="00B56C41" w:rsidP="00B56C41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4A15D1">
        <w:rPr>
          <w:rFonts w:ascii="Times New Roman" w:eastAsia="Times New Roman" w:hAnsi="Times New Roman" w:cs="Times New Roman"/>
          <w:color w:val="222222"/>
          <w:shd w:val="clear" w:color="auto" w:fill="FFFFFF"/>
        </w:rPr>
        <w:t>Chun, M. M., &amp; Wolfe, J. M. (1996). Just say no: How are visual searches terminated when</w:t>
      </w:r>
    </w:p>
    <w:p w14:paraId="60533DCD" w14:textId="77777777" w:rsidR="00B56C41" w:rsidRPr="004A15D1" w:rsidRDefault="00B56C41" w:rsidP="00B56C4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 w:rsidRPr="004A15D1">
        <w:rPr>
          <w:rFonts w:ascii="Times New Roman" w:eastAsia="Times New Roman" w:hAnsi="Times New Roman" w:cs="Times New Roman"/>
          <w:color w:val="222222"/>
          <w:shd w:val="clear" w:color="auto" w:fill="FFFFFF"/>
        </w:rPr>
        <w:t>there</w:t>
      </w:r>
      <w:proofErr w:type="gramEnd"/>
      <w:r w:rsidRPr="004A15D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is no target present?. </w:t>
      </w:r>
      <w:r w:rsidRPr="004A15D1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fr-FR"/>
        </w:rPr>
        <w:t xml:space="preserve">Cognitive </w:t>
      </w:r>
      <w:proofErr w:type="spellStart"/>
      <w:r w:rsidRPr="004A15D1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fr-FR"/>
        </w:rPr>
        <w:t>psychology</w:t>
      </w:r>
      <w:proofErr w:type="spellEnd"/>
      <w:r w:rsidRPr="004A15D1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>, </w:t>
      </w:r>
      <w:r w:rsidRPr="004A15D1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fr-FR"/>
        </w:rPr>
        <w:t>30</w:t>
      </w:r>
      <w:r w:rsidRPr="004A15D1">
        <w:rPr>
          <w:rFonts w:ascii="Times New Roman" w:eastAsia="Times New Roman" w:hAnsi="Times New Roman" w:cs="Times New Roman"/>
          <w:color w:val="222222"/>
          <w:shd w:val="clear" w:color="auto" w:fill="FFFFFF"/>
          <w:lang w:val="fr-FR"/>
        </w:rPr>
        <w:t>(1), 39-78.</w:t>
      </w:r>
    </w:p>
    <w:p w14:paraId="7476D6E2" w14:textId="77777777" w:rsidR="00B56C41" w:rsidRDefault="00B56C41" w:rsidP="00B56C41">
      <w:pPr>
        <w:spacing w:line="480" w:lineRule="auto"/>
        <w:jc w:val="both"/>
        <w:rPr>
          <w:rFonts w:ascii="Times New Roman" w:hAnsi="Times New Roman" w:cs="Times New Roman"/>
        </w:rPr>
      </w:pPr>
      <w:r w:rsidRPr="00B56C41">
        <w:rPr>
          <w:rFonts w:ascii="Times New Roman" w:hAnsi="Times New Roman" w:cs="Times New Roman"/>
          <w:lang w:val="fr-FR"/>
        </w:rPr>
        <w:t xml:space="preserve">Matan, M., Fleming, S. (2020). </w:t>
      </w:r>
      <w:r w:rsidRPr="004A15D1">
        <w:rPr>
          <w:rFonts w:ascii="Times New Roman" w:hAnsi="Times New Roman" w:cs="Times New Roman"/>
        </w:rPr>
        <w:t>Metacognitive contributions to visual search termination.</w:t>
      </w:r>
    </w:p>
    <w:p w14:paraId="0E1E8E25" w14:textId="77777777" w:rsidR="00B56C41" w:rsidRPr="004A15D1" w:rsidRDefault="00B56C41" w:rsidP="00B56C4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4A15D1">
        <w:rPr>
          <w:rFonts w:ascii="Times New Roman" w:hAnsi="Times New Roman" w:cs="Times New Roman"/>
        </w:rPr>
        <w:t>Manuscript in preparation.</w:t>
      </w:r>
    </w:p>
    <w:p w14:paraId="453FE69A" w14:textId="77777777" w:rsidR="00B56C41" w:rsidRDefault="00B56C41" w:rsidP="00B56C41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4A15D1">
        <w:rPr>
          <w:rFonts w:ascii="Times New Roman" w:eastAsia="Times New Roman" w:hAnsi="Times New Roman" w:cs="Times New Roman"/>
          <w:color w:val="222222"/>
        </w:rPr>
        <w:t xml:space="preserve">Moran, R., </w:t>
      </w:r>
      <w:proofErr w:type="spellStart"/>
      <w:r w:rsidRPr="004A15D1">
        <w:rPr>
          <w:rFonts w:ascii="Times New Roman" w:eastAsia="Times New Roman" w:hAnsi="Times New Roman" w:cs="Times New Roman"/>
          <w:color w:val="222222"/>
        </w:rPr>
        <w:t>Zehetleitner</w:t>
      </w:r>
      <w:proofErr w:type="spellEnd"/>
      <w:r w:rsidRPr="004A15D1">
        <w:rPr>
          <w:rFonts w:ascii="Times New Roman" w:eastAsia="Times New Roman" w:hAnsi="Times New Roman" w:cs="Times New Roman"/>
          <w:color w:val="222222"/>
        </w:rPr>
        <w:t>, M., Müller, H. J., &amp; Usher, M. (2013). Competitive guided search:</w:t>
      </w:r>
    </w:p>
    <w:p w14:paraId="3F7E6E86" w14:textId="77777777" w:rsidR="00B56C41" w:rsidRDefault="00B56C41" w:rsidP="00B56C4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4A15D1">
        <w:rPr>
          <w:rFonts w:ascii="Times New Roman" w:eastAsia="Times New Roman" w:hAnsi="Times New Roman" w:cs="Times New Roman"/>
          <w:color w:val="222222"/>
        </w:rPr>
        <w:t>Meeting the challenge of benchmark RT distributions. </w:t>
      </w:r>
      <w:r w:rsidRPr="004A15D1">
        <w:rPr>
          <w:rFonts w:ascii="Times New Roman" w:eastAsia="Times New Roman" w:hAnsi="Times New Roman" w:cs="Times New Roman"/>
          <w:i/>
          <w:iCs/>
          <w:color w:val="222222"/>
        </w:rPr>
        <w:t>Journal of Vision</w:t>
      </w:r>
      <w:r w:rsidRPr="004A15D1">
        <w:rPr>
          <w:rFonts w:ascii="Times New Roman" w:eastAsia="Times New Roman" w:hAnsi="Times New Roman" w:cs="Times New Roman"/>
          <w:color w:val="222222"/>
        </w:rPr>
        <w:t>, </w:t>
      </w:r>
      <w:r w:rsidRPr="004A15D1">
        <w:rPr>
          <w:rFonts w:ascii="Times New Roman" w:eastAsia="Times New Roman" w:hAnsi="Times New Roman" w:cs="Times New Roman"/>
          <w:i/>
          <w:iCs/>
          <w:color w:val="222222"/>
        </w:rPr>
        <w:t>13</w:t>
      </w:r>
      <w:r w:rsidRPr="004A15D1">
        <w:rPr>
          <w:rFonts w:ascii="Times New Roman" w:eastAsia="Times New Roman" w:hAnsi="Times New Roman" w:cs="Times New Roman"/>
          <w:color w:val="222222"/>
        </w:rPr>
        <w:t>(8), 24</w:t>
      </w:r>
    </w:p>
    <w:p w14:paraId="7062D694" w14:textId="77777777" w:rsidR="00B56C41" w:rsidRPr="004A15D1" w:rsidRDefault="00B56C41" w:rsidP="00B56C4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222222"/>
        </w:rPr>
      </w:pPr>
      <w:r w:rsidRPr="004A15D1">
        <w:rPr>
          <w:rFonts w:ascii="Times New Roman" w:eastAsia="Times New Roman" w:hAnsi="Times New Roman" w:cs="Times New Roman"/>
          <w:color w:val="222222"/>
        </w:rPr>
        <w:t>24.</w:t>
      </w:r>
    </w:p>
    <w:p w14:paraId="1ACEEC0C" w14:textId="77777777" w:rsidR="00B56C41" w:rsidRDefault="00B56C41" w:rsidP="00B56C41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222222"/>
        </w:rPr>
      </w:pPr>
      <w:r w:rsidRPr="004A15D1">
        <w:rPr>
          <w:rFonts w:ascii="Times New Roman" w:eastAsia="Times New Roman" w:hAnsi="Times New Roman" w:cs="Times New Roman"/>
          <w:color w:val="222222"/>
        </w:rPr>
        <w:lastRenderedPageBreak/>
        <w:t>Wolfe, J. M. (1998). What can 1 million trials tell us about visual search</w:t>
      </w:r>
      <w:proofErr w:type="gramStart"/>
      <w:r w:rsidRPr="004A15D1">
        <w:rPr>
          <w:rFonts w:ascii="Times New Roman" w:eastAsia="Times New Roman" w:hAnsi="Times New Roman" w:cs="Times New Roman"/>
          <w:color w:val="222222"/>
        </w:rPr>
        <w:t>?.</w:t>
      </w:r>
      <w:proofErr w:type="gramEnd"/>
      <w:r w:rsidRPr="004A15D1">
        <w:rPr>
          <w:rFonts w:ascii="Times New Roman" w:eastAsia="Times New Roman" w:hAnsi="Times New Roman" w:cs="Times New Roman"/>
          <w:color w:val="222222"/>
        </w:rPr>
        <w:t> </w:t>
      </w:r>
      <w:r w:rsidRPr="004A15D1">
        <w:rPr>
          <w:rFonts w:ascii="Times New Roman" w:eastAsia="Times New Roman" w:hAnsi="Times New Roman" w:cs="Times New Roman"/>
          <w:i/>
          <w:iCs/>
          <w:color w:val="222222"/>
        </w:rPr>
        <w:t>Psychological</w:t>
      </w:r>
    </w:p>
    <w:p w14:paraId="0F423AA4" w14:textId="77777777" w:rsidR="00B56C41" w:rsidRPr="004A15D1" w:rsidRDefault="00B56C41" w:rsidP="00B56C4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4A15D1">
        <w:rPr>
          <w:rFonts w:ascii="Times New Roman" w:eastAsia="Times New Roman" w:hAnsi="Times New Roman" w:cs="Times New Roman"/>
          <w:i/>
          <w:iCs/>
          <w:color w:val="222222"/>
        </w:rPr>
        <w:t>Science</w:t>
      </w:r>
      <w:r w:rsidRPr="004A15D1">
        <w:rPr>
          <w:rFonts w:ascii="Times New Roman" w:eastAsia="Times New Roman" w:hAnsi="Times New Roman" w:cs="Times New Roman"/>
          <w:color w:val="222222"/>
        </w:rPr>
        <w:t>, </w:t>
      </w:r>
      <w:r w:rsidRPr="004A15D1">
        <w:rPr>
          <w:rFonts w:ascii="Times New Roman" w:eastAsia="Times New Roman" w:hAnsi="Times New Roman" w:cs="Times New Roman"/>
          <w:i/>
          <w:iCs/>
          <w:color w:val="222222"/>
        </w:rPr>
        <w:t>9</w:t>
      </w:r>
      <w:r w:rsidRPr="004A15D1">
        <w:rPr>
          <w:rFonts w:ascii="Times New Roman" w:eastAsia="Times New Roman" w:hAnsi="Times New Roman" w:cs="Times New Roman"/>
          <w:color w:val="222222"/>
        </w:rPr>
        <w:t>(1), 33-39.</w:t>
      </w:r>
    </w:p>
    <w:p w14:paraId="7AD0547B" w14:textId="77777777" w:rsidR="00B56C41" w:rsidRDefault="00B56C41" w:rsidP="00B56C41">
      <w:pPr>
        <w:spacing w:line="480" w:lineRule="auto"/>
        <w:jc w:val="both"/>
        <w:rPr>
          <w:rFonts w:ascii="Times New Roman" w:hAnsi="Times New Roman" w:cs="Times New Roman"/>
        </w:rPr>
      </w:pPr>
      <w:r w:rsidRPr="004A15D1">
        <w:rPr>
          <w:rFonts w:ascii="Times New Roman" w:hAnsi="Times New Roman" w:cs="Times New Roman"/>
        </w:rPr>
        <w:t xml:space="preserve">Wolfe, J. M., &amp; </w:t>
      </w:r>
      <w:proofErr w:type="spellStart"/>
      <w:r w:rsidRPr="004A15D1">
        <w:rPr>
          <w:rFonts w:ascii="Times New Roman" w:hAnsi="Times New Roman" w:cs="Times New Roman"/>
        </w:rPr>
        <w:t>Gray</w:t>
      </w:r>
      <w:proofErr w:type="spellEnd"/>
      <w:r w:rsidRPr="004A15D1">
        <w:rPr>
          <w:rFonts w:ascii="Times New Roman" w:hAnsi="Times New Roman" w:cs="Times New Roman"/>
        </w:rPr>
        <w:t>, W. (2007). Guided search 4.0. Integrated Models of Cognitive</w:t>
      </w:r>
    </w:p>
    <w:p w14:paraId="2545E7A6" w14:textId="77777777" w:rsidR="00B56C41" w:rsidRPr="004A15D1" w:rsidRDefault="00B56C41" w:rsidP="00B56C41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4A15D1">
        <w:rPr>
          <w:rFonts w:ascii="Times New Roman" w:hAnsi="Times New Roman" w:cs="Times New Roman"/>
        </w:rPr>
        <w:t>Systems, 99–119.</w:t>
      </w:r>
    </w:p>
    <w:p w14:paraId="6ECAAA05" w14:textId="77777777" w:rsid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05B34948" w14:textId="48F4B4D8" w:rsidR="008153BC" w:rsidRPr="008153BC" w:rsidRDefault="008153BC" w:rsidP="00B56C41">
      <w:pPr>
        <w:spacing w:line="48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480F9DE4" w14:textId="77777777" w:rsidR="00EC7852" w:rsidRPr="00EC7852" w:rsidRDefault="00EC7852" w:rsidP="00B56C41">
      <w:pPr>
        <w:shd w:val="clear" w:color="auto" w:fill="FFFFFF"/>
        <w:spacing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15B24438" w14:textId="4A3AC8A4" w:rsidR="00EC7852" w:rsidRPr="00EC7852" w:rsidRDefault="00D203F4" w:rsidP="00B56C41">
      <w:pPr>
        <w:spacing w:line="480" w:lineRule="auto"/>
        <w:jc w:val="both"/>
        <w:rPr>
          <w:rFonts w:ascii="Times New Roman" w:hAnsi="Times New Roman" w:cs="Times New Roman"/>
        </w:rPr>
      </w:pPr>
      <w:ins w:id="27" w:author="Matan Mazor" w:date="2020-11-03T11:09:00Z">
        <w:r>
          <w:rPr>
            <w:rFonts w:ascii="Times New Roman" w:hAnsi="Times New Roman" w:cs="Times New Roman"/>
            <w:noProof/>
            <w:lang w:val="en-US" w:eastAsia="en-US" w:bidi="he-IL"/>
          </w:rPr>
          <w:drawing>
            <wp:inline distT="0" distB="0" distL="0" distR="0" wp14:anchorId="4C301BEF" wp14:editId="2DF98055">
              <wp:extent cx="4907290" cy="2688341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ebrief.png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7290" cy="26883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8" w:name="_GoBack"/>
      <w:bookmarkEnd w:id="28"/>
    </w:p>
    <w:sectPr w:rsidR="00EC7852" w:rsidRPr="00EC7852" w:rsidSect="00461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tan Mazor" w:date="2020-11-02T15:06:00Z" w:initials="MM">
    <w:p w14:paraId="2CD59DED" w14:textId="3635B77F" w:rsidR="00814C44" w:rsidRDefault="00814C44">
      <w:pPr>
        <w:pStyle w:val="CommentText"/>
      </w:pPr>
      <w:r>
        <w:rPr>
          <w:rStyle w:val="CommentReference"/>
        </w:rPr>
        <w:annotationRef/>
      </w:r>
      <w:r>
        <w:t>These models also account for TA trials, right?</w:t>
      </w:r>
    </w:p>
  </w:comment>
  <w:comment w:id="10" w:author="Matan Mazor" w:date="2020-11-02T15:08:00Z" w:initials="MM">
    <w:p w14:paraId="559500C4" w14:textId="522D02D4" w:rsidR="00814C44" w:rsidRDefault="00814C44">
      <w:pPr>
        <w:pStyle w:val="CommentText"/>
      </w:pPr>
      <w:r>
        <w:rPr>
          <w:rStyle w:val="CommentReference"/>
        </w:rPr>
        <w:annotationRef/>
      </w:r>
      <w:r>
        <w:t xml:space="preserve">This sentence is a little cumbersome, and it feels like this is coming from nowhere. </w:t>
      </w:r>
    </w:p>
  </w:comment>
  <w:comment w:id="21" w:author="Matan Mazor" w:date="2020-11-02T15:13:00Z" w:initials="MM">
    <w:p w14:paraId="54D58176" w14:textId="4E4191A1" w:rsidR="00814C44" w:rsidRDefault="00814C44">
      <w:pPr>
        <w:pStyle w:val="CommentText"/>
      </w:pPr>
      <w:r>
        <w:rPr>
          <w:rStyle w:val="CommentReference"/>
        </w:rPr>
        <w:annotationRef/>
      </w:r>
      <w:r>
        <w:t>With the debriefing questions the experiment is longer</w:t>
      </w:r>
    </w:p>
  </w:comment>
  <w:comment w:id="24" w:author="Matan Mazor" w:date="2020-11-02T15:14:00Z" w:initials="MM">
    <w:p w14:paraId="447CBA49" w14:textId="3846327C" w:rsidR="00814C44" w:rsidRDefault="00814C44">
      <w:pPr>
        <w:pStyle w:val="CommentText"/>
      </w:pPr>
      <w:r>
        <w:rPr>
          <w:rStyle w:val="CommentReference"/>
        </w:rPr>
        <w:annotationRef/>
      </w:r>
      <w:r>
        <w:t>Can we remove the two upper lines?</w:t>
      </w:r>
    </w:p>
  </w:comment>
  <w:comment w:id="26" w:author="Matan Mazor" w:date="2020-11-03T11:07:00Z" w:initials="MM">
    <w:p w14:paraId="6B4A4FC2" w14:textId="791AC78A" w:rsidR="00D203F4" w:rsidRDefault="00D203F4" w:rsidP="00D203F4">
      <w:pPr>
        <w:pStyle w:val="CommentText"/>
      </w:pPr>
      <w:r>
        <w:rPr>
          <w:rStyle w:val="CommentReference"/>
        </w:rPr>
        <w:annotationRef/>
      </w:r>
      <w:r>
        <w:t>I think I found a better way of doing this! We’re now asking participants to sort the search arrays according to speed, from fastest to slowest. See figure at the end of the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D59DED" w15:done="0"/>
  <w15:commentEx w15:paraId="559500C4" w15:done="0"/>
  <w15:commentEx w15:paraId="54D58176" w15:done="0"/>
  <w15:commentEx w15:paraId="447CBA49" w15:done="0"/>
  <w15:commentEx w15:paraId="6B4A4F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32AE"/>
    <w:multiLevelType w:val="hybridMultilevel"/>
    <w:tmpl w:val="B156E092"/>
    <w:lvl w:ilvl="0" w:tplc="9700489A">
      <w:start w:val="638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an Mazor">
    <w15:presenceInfo w15:providerId="None" w15:userId="Matan Maz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52"/>
    <w:rsid w:val="00231E1C"/>
    <w:rsid w:val="00263947"/>
    <w:rsid w:val="00366DC6"/>
    <w:rsid w:val="00382458"/>
    <w:rsid w:val="0039795B"/>
    <w:rsid w:val="00437423"/>
    <w:rsid w:val="004615A0"/>
    <w:rsid w:val="005E2F5B"/>
    <w:rsid w:val="00680E9B"/>
    <w:rsid w:val="007B0C75"/>
    <w:rsid w:val="007F4EC6"/>
    <w:rsid w:val="00814C44"/>
    <w:rsid w:val="008153BC"/>
    <w:rsid w:val="008A1AFA"/>
    <w:rsid w:val="009231FF"/>
    <w:rsid w:val="00B56C41"/>
    <w:rsid w:val="00BC04A2"/>
    <w:rsid w:val="00C5099C"/>
    <w:rsid w:val="00C755C6"/>
    <w:rsid w:val="00C816CC"/>
    <w:rsid w:val="00D203F4"/>
    <w:rsid w:val="00DC7941"/>
    <w:rsid w:val="00EC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F2F9"/>
  <w15:chartTrackingRefBased/>
  <w15:docId w15:val="{E8CBA829-D01A-A444-BB7D-5FC5C4D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E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C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4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hiara\Desktop\figures%20-%20research%20proposal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Typical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search times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0"/>
          <c:order val="0"/>
          <c:tx>
            <c:v>shape TP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5F-9E4B-8554-02B3DDB62F47}"/>
            </c:ext>
          </c:extLst>
        </c:ser>
        <c:ser>
          <c:idx val="1"/>
          <c:order val="1"/>
          <c:tx>
            <c:v>shape TA</c:v>
          </c:tx>
          <c:spPr>
            <a:ln w="254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5F-9E4B-8554-02B3DDB62F47}"/>
            </c:ext>
          </c:extLst>
        </c:ser>
        <c:ser>
          <c:idx val="2"/>
          <c:order val="2"/>
          <c:tx>
            <c:v>conjunction TP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2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5F-9E4B-8554-02B3DDB62F47}"/>
            </c:ext>
          </c:extLst>
        </c:ser>
        <c:ser>
          <c:idx val="3"/>
          <c:order val="3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5F-9E4B-8554-02B3DDB62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Target-present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trials (Block 2)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0"/>
          <c:order val="0"/>
          <c:tx>
            <c:v>shape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18-DB4A-A8E6-31B3440A17D0}"/>
            </c:ext>
          </c:extLst>
        </c:ser>
        <c:ser>
          <c:idx val="2"/>
          <c:order val="1"/>
          <c:tx>
            <c:v>conjunction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2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18-DB4A-A8E6-31B3440A1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3)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4933914510686"/>
          <c:y val="7.7642458701773887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254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7E-1E4E-95D5-703ACB0A5BF0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7E-1E4E-95D5-703ACB0A5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Target-present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trials </a:t>
            </a:r>
          </a:p>
          <a:p>
            <a:pPr>
              <a:defRPr sz="1100"/>
            </a:pP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(Block 2)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0"/>
          <c:order val="0"/>
          <c:tx>
            <c:v>shape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45-114D-90EA-5530B87D1972}"/>
            </c:ext>
          </c:extLst>
        </c:ser>
        <c:ser>
          <c:idx val="2"/>
          <c:order val="1"/>
          <c:tx>
            <c:v>conjunction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2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45-114D-90EA-5530B87D1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1)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254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B8-2C47-94ED-16C6A81EBBB6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B8-2C47-94ED-16C6A81EB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Target-present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trials (Block 2)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0"/>
          <c:order val="0"/>
          <c:tx>
            <c:v>shape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38-BA4D-920F-1B23C3CAF9A3}"/>
            </c:ext>
          </c:extLst>
        </c:ser>
        <c:ser>
          <c:idx val="2"/>
          <c:order val="1"/>
          <c:tx>
            <c:v>conjunction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2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38-BA4D-920F-1B23C3CAF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3)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334762919691296"/>
          <c:y val="8.3209039448972302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254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8F-F440-961D-8A46B92856D8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8F-F440-961D-8A46B9285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1)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Sheet1!$F$2:$F$3</c:f>
              <c:numCache>
                <c:formatCode>General</c:formatCode>
                <c:ptCount val="2"/>
                <c:pt idx="0">
                  <c:v>0.8</c:v>
                </c:pt>
                <c:pt idx="1">
                  <c:v>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64-734A-88A6-80AB458452FA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64-734A-88A6-80AB45845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Target-present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trials (Block 2)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0"/>
          <c:order val="0"/>
          <c:tx>
            <c:v>shape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0.6</c:v>
                </c:pt>
                <c:pt idx="1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9D-F244-8598-66F6B31013C7}"/>
            </c:ext>
          </c:extLst>
        </c:ser>
        <c:ser>
          <c:idx val="2"/>
          <c:order val="1"/>
          <c:tx>
            <c:v>conjunction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Sheet1!$D$2:$D$3</c:f>
              <c:numCache>
                <c:formatCode>General</c:formatCode>
                <c:ptCount val="2"/>
                <c:pt idx="0">
                  <c:v>2</c:v>
                </c:pt>
                <c:pt idx="1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F244-8598-66F6B3101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3)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4933914510686"/>
          <c:y val="7.7642458701773887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254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30-6C43-AB66-618438BF3EAF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30-6C43-AB66-618438BF3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100">
                <a:latin typeface="Times New Roman" panose="02020603050405020304" pitchFamily="18" charset="0"/>
                <a:cs typeface="Times New Roman" panose="02020603050405020304" pitchFamily="18" charset="0"/>
              </a:rPr>
              <a:t>Target-absent trials (Block</a:t>
            </a:r>
            <a:r>
              <a:rPr lang="en-GB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1) </a:t>
            </a:r>
            <a:endParaRPr lang="en-GB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326771653543"/>
          <c:y val="8.4476171685828563E-2"/>
          <c:w val="0.63954232283464563"/>
          <c:h val="0.8143961759905296"/>
        </c:manualLayout>
      </c:layout>
      <c:scatterChart>
        <c:scatterStyle val="lineMarker"/>
        <c:varyColors val="0"/>
        <c:ser>
          <c:idx val="1"/>
          <c:order val="0"/>
          <c:tx>
            <c:v>shape TA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Sheet1!$G$2:$G$3</c:f>
              <c:numCache>
                <c:formatCode>General</c:formatCode>
                <c:ptCount val="2"/>
                <c:pt idx="0">
                  <c:v>0.8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BB-7549-BE59-DBE4F3DD1820}"/>
            </c:ext>
          </c:extLst>
        </c:ser>
        <c:ser>
          <c:idx val="3"/>
          <c:order val="1"/>
          <c:tx>
            <c:v>conjunction TA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9"/>
            <c:spPr>
              <a:solidFill>
                <a:srgbClr val="00B050"/>
              </a:solidFill>
              <a:ln w="9525">
                <a:noFill/>
                <a:bevel/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xVal>
          <c:yVal>
            <c:numRef>
              <c:f>Sheet1!$E$2:$E$3</c:f>
              <c:numCache>
                <c:formatCode>General</c:formatCode>
                <c:ptCount val="2"/>
                <c:pt idx="0">
                  <c:v>3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BB-7549-BE59-DBE4F3DD1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00160"/>
        <c:axId val="1320734112"/>
      </c:scatterChart>
      <c:valAx>
        <c:axId val="1321400160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);\(#,##0\)" sourceLinked="0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34112"/>
        <c:crosses val="autoZero"/>
        <c:crossBetween val="midCat"/>
        <c:majorUnit val="4"/>
      </c:valAx>
      <c:valAx>
        <c:axId val="1320734112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search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4.6875E-2"/>
              <c:y val="0.44666852007963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2140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span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Licusati, Chiara</dc:creator>
  <cp:keywords/>
  <dc:description/>
  <cp:lastModifiedBy>Matan Mazor</cp:lastModifiedBy>
  <cp:revision>2</cp:revision>
  <dcterms:created xsi:type="dcterms:W3CDTF">2020-11-03T11:11:00Z</dcterms:created>
  <dcterms:modified xsi:type="dcterms:W3CDTF">2020-11-03T11:11:00Z</dcterms:modified>
</cp:coreProperties>
</file>