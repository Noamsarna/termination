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70452" w14:textId="77777777" w:rsidR="00B56C41" w:rsidRDefault="00B56C41" w:rsidP="00B56C41">
      <w:pPr>
        <w:spacing w:line="480" w:lineRule="auto"/>
        <w:jc w:val="center"/>
        <w:rPr>
          <w:rFonts w:ascii="Times New Roman" w:hAnsi="Times New Roman" w:cs="Times New Roman"/>
        </w:rPr>
      </w:pPr>
    </w:p>
    <w:p w14:paraId="6438B666" w14:textId="77777777" w:rsidR="00B56C41" w:rsidRDefault="00B56C41" w:rsidP="00B56C41">
      <w:pPr>
        <w:spacing w:line="480" w:lineRule="auto"/>
        <w:jc w:val="center"/>
        <w:rPr>
          <w:rFonts w:ascii="Times New Roman" w:hAnsi="Times New Roman" w:cs="Times New Roman"/>
        </w:rPr>
      </w:pPr>
    </w:p>
    <w:p w14:paraId="7AD11D6E" w14:textId="77777777" w:rsidR="00B56C41" w:rsidRDefault="00B56C41" w:rsidP="00B56C41">
      <w:pPr>
        <w:spacing w:line="480" w:lineRule="auto"/>
        <w:jc w:val="center"/>
        <w:rPr>
          <w:rFonts w:ascii="Times New Roman" w:hAnsi="Times New Roman" w:cs="Times New Roman"/>
        </w:rPr>
      </w:pPr>
    </w:p>
    <w:p w14:paraId="45C790AA" w14:textId="77777777" w:rsidR="00B56C41" w:rsidRDefault="00B56C41" w:rsidP="00B56C41">
      <w:pPr>
        <w:spacing w:line="480" w:lineRule="auto"/>
        <w:jc w:val="center"/>
        <w:rPr>
          <w:rFonts w:ascii="Times New Roman" w:hAnsi="Times New Roman" w:cs="Times New Roman"/>
        </w:rPr>
      </w:pPr>
    </w:p>
    <w:p w14:paraId="372598F8" w14:textId="77777777" w:rsidR="00B56C41" w:rsidRDefault="00B56C41" w:rsidP="00B56C41">
      <w:pPr>
        <w:spacing w:line="480" w:lineRule="auto"/>
        <w:jc w:val="center"/>
        <w:rPr>
          <w:rFonts w:ascii="Times New Roman" w:hAnsi="Times New Roman" w:cs="Times New Roman"/>
        </w:rPr>
      </w:pPr>
    </w:p>
    <w:p w14:paraId="5FF16154" w14:textId="77777777" w:rsidR="00B56C41" w:rsidRDefault="00B56C41" w:rsidP="00B56C41">
      <w:pPr>
        <w:spacing w:line="480" w:lineRule="auto"/>
        <w:jc w:val="center"/>
        <w:rPr>
          <w:rFonts w:ascii="Times New Roman" w:hAnsi="Times New Roman" w:cs="Times New Roman"/>
        </w:rPr>
      </w:pPr>
    </w:p>
    <w:p w14:paraId="2553489E" w14:textId="77777777" w:rsidR="00B56C41" w:rsidRDefault="00B56C41" w:rsidP="00B56C41">
      <w:pPr>
        <w:spacing w:line="480" w:lineRule="auto"/>
        <w:jc w:val="center"/>
        <w:rPr>
          <w:rFonts w:ascii="Times New Roman" w:hAnsi="Times New Roman" w:cs="Times New Roman"/>
        </w:rPr>
      </w:pPr>
    </w:p>
    <w:p w14:paraId="6119A092" w14:textId="77777777" w:rsidR="00B56C41" w:rsidRDefault="00B56C41" w:rsidP="00B56C41">
      <w:pPr>
        <w:spacing w:line="480" w:lineRule="auto"/>
        <w:jc w:val="center"/>
        <w:rPr>
          <w:rFonts w:ascii="Times New Roman" w:hAnsi="Times New Roman" w:cs="Times New Roman"/>
        </w:rPr>
      </w:pPr>
    </w:p>
    <w:p w14:paraId="284D4867" w14:textId="77777777" w:rsidR="00B56C41" w:rsidRDefault="00B56C41" w:rsidP="00B56C41">
      <w:pPr>
        <w:spacing w:line="480" w:lineRule="auto"/>
        <w:jc w:val="center"/>
        <w:rPr>
          <w:rFonts w:ascii="Times New Roman" w:hAnsi="Times New Roman" w:cs="Times New Roman"/>
        </w:rPr>
      </w:pPr>
    </w:p>
    <w:p w14:paraId="4298959C" w14:textId="77777777" w:rsidR="00B56C41" w:rsidRDefault="00B56C41" w:rsidP="00B56C41">
      <w:pPr>
        <w:spacing w:line="480" w:lineRule="auto"/>
        <w:jc w:val="center"/>
        <w:rPr>
          <w:rFonts w:ascii="Times New Roman" w:hAnsi="Times New Roman" w:cs="Times New Roman"/>
        </w:rPr>
      </w:pPr>
    </w:p>
    <w:p w14:paraId="736E59DA" w14:textId="77777777" w:rsidR="00B56C41" w:rsidRDefault="00B56C41" w:rsidP="00B56C41">
      <w:pPr>
        <w:spacing w:line="480" w:lineRule="auto"/>
        <w:jc w:val="center"/>
        <w:rPr>
          <w:rFonts w:ascii="Times New Roman" w:hAnsi="Times New Roman" w:cs="Times New Roman"/>
        </w:rPr>
      </w:pPr>
    </w:p>
    <w:p w14:paraId="56E884E4" w14:textId="72B06061" w:rsidR="00B56C41" w:rsidRPr="00B56C41" w:rsidRDefault="00B56C41" w:rsidP="00B56C41">
      <w:pPr>
        <w:spacing w:line="480" w:lineRule="auto"/>
        <w:jc w:val="center"/>
        <w:rPr>
          <w:rFonts w:ascii="Times New Roman" w:hAnsi="Times New Roman" w:cs="Times New Roman"/>
        </w:rPr>
      </w:pPr>
      <w:r w:rsidRPr="00B56C41">
        <w:rPr>
          <w:rFonts w:ascii="Times New Roman" w:hAnsi="Times New Roman" w:cs="Times New Roman"/>
        </w:rPr>
        <w:t>Metacognitive contributions to visual search termination</w:t>
      </w:r>
    </w:p>
    <w:p w14:paraId="270151F5" w14:textId="028EB878" w:rsidR="00B56C41" w:rsidRPr="00B56C41" w:rsidRDefault="00B56C41" w:rsidP="00B56C41">
      <w:pPr>
        <w:spacing w:line="480" w:lineRule="auto"/>
        <w:jc w:val="center"/>
        <w:rPr>
          <w:rFonts w:ascii="Times New Roman" w:hAnsi="Times New Roman" w:cs="Times New Roman"/>
        </w:rPr>
      </w:pPr>
      <w:r w:rsidRPr="00B56C41">
        <w:rPr>
          <w:rFonts w:ascii="Times New Roman" w:hAnsi="Times New Roman" w:cs="Times New Roman"/>
        </w:rPr>
        <w:t xml:space="preserve">Chiara </w:t>
      </w:r>
      <w:proofErr w:type="spellStart"/>
      <w:r w:rsidRPr="00B56C41">
        <w:rPr>
          <w:rFonts w:ascii="Times New Roman" w:hAnsi="Times New Roman" w:cs="Times New Roman"/>
        </w:rPr>
        <w:t>Licusati</w:t>
      </w:r>
      <w:proofErr w:type="spellEnd"/>
    </w:p>
    <w:p w14:paraId="5ADDAD42" w14:textId="6A1432A1" w:rsidR="00B56C41" w:rsidRDefault="00B56C41" w:rsidP="00B56C41">
      <w:pPr>
        <w:spacing w:line="480" w:lineRule="auto"/>
        <w:jc w:val="center"/>
        <w:rPr>
          <w:rFonts w:ascii="Times New Roman" w:hAnsi="Times New Roman" w:cs="Times New Roman"/>
        </w:rPr>
      </w:pPr>
      <w:r w:rsidRPr="00B56C41">
        <w:rPr>
          <w:rFonts w:ascii="Times New Roman" w:hAnsi="Times New Roman" w:cs="Times New Roman"/>
        </w:rPr>
        <w:t>University College London</w:t>
      </w:r>
    </w:p>
    <w:p w14:paraId="23E73E8E" w14:textId="79578EEC" w:rsidR="00B56C41" w:rsidRDefault="00B56C41" w:rsidP="00B56C41">
      <w:pPr>
        <w:spacing w:line="480" w:lineRule="auto"/>
        <w:jc w:val="center"/>
        <w:rPr>
          <w:rFonts w:ascii="Times New Roman" w:hAnsi="Times New Roman" w:cs="Times New Roman"/>
        </w:rPr>
      </w:pPr>
    </w:p>
    <w:p w14:paraId="2F12DC8F" w14:textId="01A4384A" w:rsidR="00B56C41" w:rsidRDefault="00B56C41" w:rsidP="00B56C41">
      <w:pPr>
        <w:spacing w:line="480" w:lineRule="auto"/>
        <w:jc w:val="center"/>
        <w:rPr>
          <w:rFonts w:ascii="Times New Roman" w:hAnsi="Times New Roman" w:cs="Times New Roman"/>
        </w:rPr>
      </w:pPr>
    </w:p>
    <w:p w14:paraId="1410164C" w14:textId="483429EB" w:rsidR="00B56C41" w:rsidRDefault="00B56C41" w:rsidP="00B56C41">
      <w:pPr>
        <w:spacing w:line="480" w:lineRule="auto"/>
        <w:jc w:val="center"/>
        <w:rPr>
          <w:rFonts w:ascii="Times New Roman" w:hAnsi="Times New Roman" w:cs="Times New Roman"/>
        </w:rPr>
      </w:pPr>
    </w:p>
    <w:p w14:paraId="1438E637" w14:textId="65E492DC" w:rsidR="00B56C41" w:rsidRDefault="00B56C41" w:rsidP="00B56C41">
      <w:pPr>
        <w:spacing w:line="480" w:lineRule="auto"/>
        <w:jc w:val="center"/>
        <w:rPr>
          <w:rFonts w:ascii="Times New Roman" w:hAnsi="Times New Roman" w:cs="Times New Roman"/>
        </w:rPr>
      </w:pPr>
    </w:p>
    <w:p w14:paraId="0CE2FBAF" w14:textId="7ADE226A" w:rsidR="00B56C41" w:rsidRDefault="00B56C41" w:rsidP="00B56C41">
      <w:pPr>
        <w:spacing w:line="480" w:lineRule="auto"/>
        <w:jc w:val="center"/>
        <w:rPr>
          <w:rFonts w:ascii="Times New Roman" w:hAnsi="Times New Roman" w:cs="Times New Roman"/>
        </w:rPr>
      </w:pPr>
    </w:p>
    <w:p w14:paraId="36DB4567" w14:textId="150254DD" w:rsidR="00B56C41" w:rsidRDefault="00B56C41" w:rsidP="00B56C41">
      <w:pPr>
        <w:spacing w:line="480" w:lineRule="auto"/>
        <w:jc w:val="center"/>
        <w:rPr>
          <w:rFonts w:ascii="Times New Roman" w:hAnsi="Times New Roman" w:cs="Times New Roman"/>
        </w:rPr>
      </w:pPr>
    </w:p>
    <w:p w14:paraId="157E70F6" w14:textId="2EC05C91" w:rsidR="00B56C41" w:rsidRDefault="00B56C41" w:rsidP="00B56C41">
      <w:pPr>
        <w:spacing w:line="480" w:lineRule="auto"/>
        <w:jc w:val="center"/>
        <w:rPr>
          <w:rFonts w:ascii="Times New Roman" w:hAnsi="Times New Roman" w:cs="Times New Roman"/>
        </w:rPr>
      </w:pPr>
    </w:p>
    <w:p w14:paraId="24AC004B" w14:textId="7593FA03" w:rsidR="00B56C41" w:rsidRDefault="00B56C41" w:rsidP="00B56C41">
      <w:pPr>
        <w:spacing w:line="480" w:lineRule="auto"/>
        <w:jc w:val="center"/>
        <w:rPr>
          <w:rFonts w:ascii="Times New Roman" w:hAnsi="Times New Roman" w:cs="Times New Roman"/>
        </w:rPr>
      </w:pPr>
    </w:p>
    <w:p w14:paraId="48EB2AD8" w14:textId="00D76DB9" w:rsidR="00B56C41" w:rsidRDefault="00B56C41" w:rsidP="00B56C41">
      <w:pPr>
        <w:spacing w:line="480" w:lineRule="auto"/>
        <w:jc w:val="center"/>
        <w:rPr>
          <w:rFonts w:ascii="Times New Roman" w:hAnsi="Times New Roman" w:cs="Times New Roman"/>
        </w:rPr>
      </w:pPr>
    </w:p>
    <w:p w14:paraId="63991019" w14:textId="020B6A46" w:rsidR="00B56C41" w:rsidRDefault="00B56C41" w:rsidP="00B56C41">
      <w:pPr>
        <w:spacing w:line="480" w:lineRule="auto"/>
        <w:jc w:val="center"/>
        <w:rPr>
          <w:rFonts w:ascii="Times New Roman" w:hAnsi="Times New Roman" w:cs="Times New Roman"/>
        </w:rPr>
      </w:pPr>
    </w:p>
    <w:p w14:paraId="1D5B0278" w14:textId="77777777" w:rsidR="00B56C41" w:rsidRPr="00B56C41" w:rsidRDefault="00B56C41" w:rsidP="00B56C41">
      <w:pPr>
        <w:spacing w:line="480" w:lineRule="auto"/>
        <w:jc w:val="center"/>
        <w:rPr>
          <w:rFonts w:ascii="Times New Roman" w:hAnsi="Times New Roman" w:cs="Times New Roman"/>
        </w:rPr>
      </w:pPr>
    </w:p>
    <w:p w14:paraId="3DDBD656" w14:textId="6A170DE0" w:rsidR="00EC7852" w:rsidRPr="008153BC" w:rsidRDefault="00EC7852" w:rsidP="00B56C41">
      <w:pPr>
        <w:spacing w:line="480" w:lineRule="auto"/>
        <w:jc w:val="center"/>
        <w:rPr>
          <w:rFonts w:ascii="Times New Roman" w:hAnsi="Times New Roman" w:cs="Times New Roman"/>
          <w:b/>
          <w:bCs/>
        </w:rPr>
      </w:pPr>
      <w:r w:rsidRPr="008153BC">
        <w:rPr>
          <w:rFonts w:ascii="Times New Roman" w:hAnsi="Times New Roman" w:cs="Times New Roman"/>
          <w:b/>
          <w:bCs/>
        </w:rPr>
        <w:lastRenderedPageBreak/>
        <w:t>Introduction</w:t>
      </w:r>
    </w:p>
    <w:p w14:paraId="1580149C" w14:textId="027C804A" w:rsidR="00EC7852" w:rsidRDefault="00EC7852" w:rsidP="00B56C41">
      <w:pPr>
        <w:spacing w:line="480" w:lineRule="auto"/>
        <w:jc w:val="both"/>
        <w:rPr>
          <w:rFonts w:ascii="Times New Roman" w:hAnsi="Times New Roman" w:cs="Times New Roman"/>
        </w:rPr>
      </w:pPr>
      <w:r w:rsidRPr="00366DC6">
        <w:rPr>
          <w:rFonts w:ascii="Times New Roman" w:hAnsi="Times New Roman" w:cs="Times New Roman"/>
        </w:rPr>
        <w:tab/>
      </w:r>
      <w:commentRangeStart w:id="0"/>
      <w:r>
        <w:rPr>
          <w:rFonts w:ascii="Times New Roman" w:hAnsi="Times New Roman" w:cs="Times New Roman"/>
        </w:rPr>
        <w:t xml:space="preserve">While </w:t>
      </w:r>
      <w:r w:rsidR="00C755C6">
        <w:rPr>
          <w:rFonts w:ascii="Times New Roman" w:hAnsi="Times New Roman" w:cs="Times New Roman"/>
        </w:rPr>
        <w:t xml:space="preserve">a significant amount of </w:t>
      </w:r>
      <w:r>
        <w:rPr>
          <w:rFonts w:ascii="Times New Roman" w:hAnsi="Times New Roman" w:cs="Times New Roman"/>
        </w:rPr>
        <w:t>research investigate</w:t>
      </w:r>
      <w:r w:rsidR="00C755C6">
        <w:rPr>
          <w:rFonts w:ascii="Times New Roman" w:hAnsi="Times New Roman" w:cs="Times New Roman"/>
        </w:rPr>
        <w:t>s</w:t>
      </w:r>
      <w:r>
        <w:rPr>
          <w:rFonts w:ascii="Times New Roman" w:hAnsi="Times New Roman" w:cs="Times New Roman"/>
        </w:rPr>
        <w:t xml:space="preserve"> the mechanisms behind target detection, less work has been conducted on what brings </w:t>
      </w:r>
      <w:r w:rsidR="00C755C6">
        <w:rPr>
          <w:rFonts w:ascii="Times New Roman" w:hAnsi="Times New Roman" w:cs="Times New Roman"/>
        </w:rPr>
        <w:t xml:space="preserve">us </w:t>
      </w:r>
      <w:r>
        <w:rPr>
          <w:rFonts w:ascii="Times New Roman" w:hAnsi="Times New Roman" w:cs="Times New Roman"/>
        </w:rPr>
        <w:t xml:space="preserve">to abandon a search and conclude that a target is absent. The present study is the second of a series of experiments investigating the contribution of metacognitive knowledge to search termination when a target is absent. </w:t>
      </w:r>
      <w:commentRangeEnd w:id="0"/>
      <w:r w:rsidR="00943759">
        <w:rPr>
          <w:rStyle w:val="CommentReference"/>
        </w:rPr>
        <w:commentReference w:id="0"/>
      </w:r>
    </w:p>
    <w:p w14:paraId="52EF8BED" w14:textId="01073C17" w:rsidR="00EC7852" w:rsidRDefault="00EC7852" w:rsidP="00943759">
      <w:pPr>
        <w:spacing w:line="480" w:lineRule="auto"/>
        <w:jc w:val="both"/>
        <w:rPr>
          <w:rFonts w:ascii="Times New Roman" w:hAnsi="Times New Roman" w:cs="Times New Roman"/>
        </w:rPr>
      </w:pPr>
      <w:r>
        <w:rPr>
          <w:rFonts w:ascii="Times New Roman" w:hAnsi="Times New Roman" w:cs="Times New Roman"/>
        </w:rPr>
        <w:tab/>
        <w:t xml:space="preserve">To understand visual search behaviour, the classic experimental paradigm involves the study of response time (time taken to report the presence/absence of a target) as a function of set size </w:t>
      </w:r>
      <w:del w:id="1" w:author="Matan Mazor" w:date="2020-10-29T19:22:00Z">
        <w:r w:rsidDel="00943759">
          <w:rPr>
            <w:rFonts w:ascii="Times New Roman" w:hAnsi="Times New Roman" w:cs="Times New Roman"/>
          </w:rPr>
          <w:delText>i.e.</w:delText>
        </w:r>
      </w:del>
      <w:r>
        <w:rPr>
          <w:rFonts w:ascii="Times New Roman" w:hAnsi="Times New Roman" w:cs="Times New Roman"/>
        </w:rPr>
        <w:t xml:space="preserve"> </w:t>
      </w:r>
      <w:ins w:id="2" w:author="Matan Mazor" w:date="2020-10-29T19:22:00Z">
        <w:r w:rsidR="00943759">
          <w:rPr>
            <w:rFonts w:ascii="Times New Roman" w:hAnsi="Times New Roman" w:cs="Times New Roman"/>
          </w:rPr>
          <w:t xml:space="preserve">(the </w:t>
        </w:r>
      </w:ins>
      <w:r>
        <w:rPr>
          <w:rFonts w:ascii="Times New Roman" w:hAnsi="Times New Roman" w:cs="Times New Roman"/>
        </w:rPr>
        <w:t>number of items in the search display</w:t>
      </w:r>
      <w:del w:id="3" w:author="Matan Mazor" w:date="2020-10-29T19:22:00Z">
        <w:r w:rsidDel="00943759">
          <w:rPr>
            <w:rFonts w:ascii="Times New Roman" w:hAnsi="Times New Roman" w:cs="Times New Roman"/>
          </w:rPr>
          <w:delText xml:space="preserve"> (</w:delText>
        </w:r>
      </w:del>
      <w:ins w:id="4" w:author="Matan Mazor" w:date="2020-10-29T19:22:00Z">
        <w:r w:rsidR="00943759">
          <w:rPr>
            <w:rFonts w:ascii="Times New Roman" w:hAnsi="Times New Roman" w:cs="Times New Roman"/>
          </w:rPr>
          <w:t xml:space="preserve">; see </w:t>
        </w:r>
      </w:ins>
      <w:r>
        <w:rPr>
          <w:rFonts w:ascii="Times New Roman" w:hAnsi="Times New Roman" w:cs="Times New Roman"/>
        </w:rPr>
        <w:t>Wolfe</w:t>
      </w:r>
      <w:r w:rsidR="00C755C6">
        <w:rPr>
          <w:rFonts w:ascii="Times New Roman" w:hAnsi="Times New Roman" w:cs="Times New Roman"/>
        </w:rPr>
        <w:t xml:space="preserve">, </w:t>
      </w:r>
      <w:r>
        <w:rPr>
          <w:rFonts w:ascii="Times New Roman" w:hAnsi="Times New Roman" w:cs="Times New Roman"/>
        </w:rPr>
        <w:t>1998</w:t>
      </w:r>
      <w:ins w:id="5" w:author="Matan Mazor" w:date="2020-10-29T19:22:00Z">
        <w:r w:rsidR="00943759">
          <w:rPr>
            <w:rFonts w:ascii="Times New Roman" w:hAnsi="Times New Roman" w:cs="Times New Roman"/>
          </w:rPr>
          <w:t xml:space="preserve"> for a review</w:t>
        </w:r>
      </w:ins>
      <w:r>
        <w:rPr>
          <w:rFonts w:ascii="Times New Roman" w:hAnsi="Times New Roman" w:cs="Times New Roman"/>
        </w:rPr>
        <w:t xml:space="preserve">). Depending on the type of stimuli and target’s salience, </w:t>
      </w:r>
      <w:r w:rsidR="008A1AFA">
        <w:rPr>
          <w:rFonts w:ascii="Times New Roman" w:hAnsi="Times New Roman" w:cs="Times New Roman"/>
        </w:rPr>
        <w:t xml:space="preserve">search efficiency varies with set size and </w:t>
      </w:r>
      <w:r w:rsidR="0039795B">
        <w:rPr>
          <w:rFonts w:ascii="Times New Roman" w:hAnsi="Times New Roman" w:cs="Times New Roman"/>
        </w:rPr>
        <w:t>as a result so</w:t>
      </w:r>
      <w:r w:rsidR="008A1AFA">
        <w:rPr>
          <w:rFonts w:ascii="Times New Roman" w:hAnsi="Times New Roman" w:cs="Times New Roman"/>
        </w:rPr>
        <w:t xml:space="preserve"> does the s</w:t>
      </w:r>
      <w:r>
        <w:rPr>
          <w:rFonts w:ascii="Times New Roman" w:hAnsi="Times New Roman" w:cs="Times New Roman"/>
        </w:rPr>
        <w:t>lope of</w:t>
      </w:r>
      <w:r w:rsidR="008A1AFA">
        <w:rPr>
          <w:rFonts w:ascii="Times New Roman" w:hAnsi="Times New Roman" w:cs="Times New Roman"/>
        </w:rPr>
        <w:t xml:space="preserve"> </w:t>
      </w:r>
      <w:ins w:id="6" w:author="Matan Mazor" w:date="2020-10-29T19:23:00Z">
        <w:r w:rsidR="00943759">
          <w:rPr>
            <w:rFonts w:ascii="Times New Roman" w:hAnsi="Times New Roman" w:cs="Times New Roman"/>
          </w:rPr>
          <w:t xml:space="preserve">the function relating set size to </w:t>
        </w:r>
      </w:ins>
      <w:r>
        <w:rPr>
          <w:rFonts w:ascii="Times New Roman" w:hAnsi="Times New Roman" w:cs="Times New Roman"/>
        </w:rPr>
        <w:t>response time</w:t>
      </w:r>
      <w:del w:id="7" w:author="Matan Mazor" w:date="2020-10-29T19:23:00Z">
        <w:r w:rsidDel="00943759">
          <w:rPr>
            <w:rFonts w:ascii="Times New Roman" w:hAnsi="Times New Roman" w:cs="Times New Roman"/>
          </w:rPr>
          <w:delText xml:space="preserve"> x set size function</w:delText>
        </w:r>
        <w:r w:rsidR="0039795B" w:rsidDel="00943759">
          <w:rPr>
            <w:rFonts w:ascii="Times New Roman" w:hAnsi="Times New Roman" w:cs="Times New Roman"/>
          </w:rPr>
          <w:delText>s</w:delText>
        </w:r>
      </w:del>
      <w:r>
        <w:rPr>
          <w:rFonts w:ascii="Times New Roman" w:hAnsi="Times New Roman" w:cs="Times New Roman"/>
        </w:rPr>
        <w:t xml:space="preserve">. Several cognitive models of visual search such as the Guided Search Model 4.0 (GS4) and the Competitive Guided Search Model (CGS) generate computational simulations that successfully reproduce empirical RT x set size slopes (Wolfe </w:t>
      </w:r>
      <w:r w:rsidR="008A1AFA">
        <w:rPr>
          <w:rFonts w:ascii="Times New Roman" w:hAnsi="Times New Roman" w:cs="Times New Roman"/>
        </w:rPr>
        <w:t xml:space="preserve">&amp; </w:t>
      </w:r>
      <w:proofErr w:type="spellStart"/>
      <w:r w:rsidR="008A1AFA">
        <w:rPr>
          <w:rFonts w:ascii="Times New Roman" w:hAnsi="Times New Roman" w:cs="Times New Roman"/>
        </w:rPr>
        <w:t>Gray</w:t>
      </w:r>
      <w:proofErr w:type="spellEnd"/>
      <w:r w:rsidR="008A1AFA">
        <w:rPr>
          <w:rFonts w:ascii="Times New Roman" w:hAnsi="Times New Roman" w:cs="Times New Roman"/>
        </w:rPr>
        <w:t xml:space="preserve">, </w:t>
      </w:r>
      <w:r>
        <w:rPr>
          <w:rFonts w:ascii="Times New Roman" w:hAnsi="Times New Roman" w:cs="Times New Roman"/>
        </w:rPr>
        <w:t>20</w:t>
      </w:r>
      <w:r w:rsidR="008A1AFA">
        <w:rPr>
          <w:rFonts w:ascii="Times New Roman" w:hAnsi="Times New Roman" w:cs="Times New Roman"/>
        </w:rPr>
        <w:t>07</w:t>
      </w:r>
      <w:r>
        <w:rPr>
          <w:rFonts w:ascii="Times New Roman" w:hAnsi="Times New Roman" w:cs="Times New Roman"/>
        </w:rPr>
        <w:t xml:space="preserve">; Moran et al., 2013). </w:t>
      </w:r>
    </w:p>
    <w:p w14:paraId="17B61795" w14:textId="17C87A59" w:rsidR="00EC7852" w:rsidRDefault="00EC7852" w:rsidP="00B56C41">
      <w:pPr>
        <w:spacing w:line="480" w:lineRule="auto"/>
        <w:ind w:firstLine="720"/>
        <w:jc w:val="both"/>
        <w:rPr>
          <w:rFonts w:ascii="Times New Roman" w:hAnsi="Times New Roman" w:cs="Times New Roman"/>
        </w:rPr>
      </w:pPr>
      <w:r>
        <w:rPr>
          <w:rFonts w:ascii="Times New Roman" w:hAnsi="Times New Roman" w:cs="Times New Roman"/>
        </w:rPr>
        <w:t xml:space="preserve">However, when it comes to understanding the mechanisms underlying search termination on target-absent (TA) trials, cognitive models of visual search </w:t>
      </w:r>
      <w:commentRangeStart w:id="8"/>
      <w:commentRangeStart w:id="9"/>
      <w:r>
        <w:rPr>
          <w:rFonts w:ascii="Times New Roman" w:hAnsi="Times New Roman" w:cs="Times New Roman"/>
        </w:rPr>
        <w:t>vouch</w:t>
      </w:r>
      <w:commentRangeEnd w:id="8"/>
      <w:r w:rsidR="00943759">
        <w:rPr>
          <w:rStyle w:val="CommentReference"/>
        </w:rPr>
        <w:commentReference w:id="8"/>
      </w:r>
      <w:commentRangeEnd w:id="9"/>
      <w:r w:rsidR="00943759">
        <w:rPr>
          <w:rStyle w:val="CommentReference"/>
        </w:rPr>
        <w:commentReference w:id="9"/>
      </w:r>
      <w:r>
        <w:rPr>
          <w:rFonts w:ascii="Times New Roman" w:hAnsi="Times New Roman" w:cs="Times New Roman"/>
        </w:rPr>
        <w:t xml:space="preserve"> for a poor understanding of the mechanisms underlying this process. For example, Chun and Wolfe’s </w:t>
      </w:r>
      <w:r w:rsidR="008A1AFA">
        <w:rPr>
          <w:rFonts w:ascii="Times New Roman" w:hAnsi="Times New Roman" w:cs="Times New Roman"/>
        </w:rPr>
        <w:t xml:space="preserve">(1996) </w:t>
      </w:r>
      <w:r>
        <w:rPr>
          <w:rFonts w:ascii="Times New Roman" w:hAnsi="Times New Roman" w:cs="Times New Roman"/>
        </w:rPr>
        <w:t>model of search termination is based on an assumption: the decision to terminate a search on TA trials relies on experience with the task. In the CGS</w:t>
      </w:r>
      <w:r w:rsidR="008A1AFA">
        <w:rPr>
          <w:rFonts w:ascii="Times New Roman" w:hAnsi="Times New Roman" w:cs="Times New Roman"/>
        </w:rPr>
        <w:t xml:space="preserve"> model</w:t>
      </w:r>
      <w:r>
        <w:rPr>
          <w:rFonts w:ascii="Times New Roman" w:hAnsi="Times New Roman" w:cs="Times New Roman"/>
        </w:rPr>
        <w:t xml:space="preserve">, the probability of quitting a search increases each time an item is rejected as a distractor. </w:t>
      </w:r>
      <w:commentRangeStart w:id="10"/>
      <w:r>
        <w:rPr>
          <w:rFonts w:ascii="Times New Roman" w:hAnsi="Times New Roman" w:cs="Times New Roman"/>
        </w:rPr>
        <w:t xml:space="preserve">The value of this increase is a free parameter “under strategic control of the observer”, but the origins of that strategy is left unspecified. </w:t>
      </w:r>
      <w:commentRangeEnd w:id="10"/>
      <w:r w:rsidR="00943759">
        <w:rPr>
          <w:rStyle w:val="CommentReference"/>
        </w:rPr>
        <w:commentReference w:id="10"/>
      </w:r>
      <w:commentRangeStart w:id="11"/>
      <w:r>
        <w:rPr>
          <w:rFonts w:ascii="Times New Roman" w:hAnsi="Times New Roman" w:cs="Times New Roman"/>
        </w:rPr>
        <w:t>This series of experiments argues that search termination on TA trials relies on metacognitive expectations of search time, prior to experience with the task</w:t>
      </w:r>
      <w:commentRangeEnd w:id="11"/>
      <w:r w:rsidR="00943759">
        <w:rPr>
          <w:rStyle w:val="CommentReference"/>
        </w:rPr>
        <w:commentReference w:id="11"/>
      </w:r>
      <w:r>
        <w:rPr>
          <w:rFonts w:ascii="Times New Roman" w:hAnsi="Times New Roman" w:cs="Times New Roman"/>
        </w:rPr>
        <w:t xml:space="preserve">. The questions at the heart of this line of research are: </w:t>
      </w:r>
    </w:p>
    <w:p w14:paraId="505FB0F0" w14:textId="4418600D" w:rsidR="00EC7852" w:rsidRPr="00EC7852" w:rsidRDefault="00EC7852" w:rsidP="00B56C41">
      <w:pPr>
        <w:spacing w:line="480" w:lineRule="auto"/>
        <w:jc w:val="both"/>
        <w:rPr>
          <w:rFonts w:ascii="Times New Roman" w:hAnsi="Times New Roman" w:cs="Times New Roman"/>
        </w:rPr>
      </w:pPr>
      <w:commentRangeStart w:id="12"/>
      <w:r w:rsidRPr="00EC7852">
        <w:rPr>
          <w:rFonts w:ascii="Times New Roman" w:hAnsi="Times New Roman" w:cs="Times New Roman"/>
        </w:rPr>
        <w:t>What proportion, if any, of metacognitive expectations about search time do participants have prior to the task?</w:t>
      </w:r>
      <w:commentRangeEnd w:id="12"/>
      <w:r w:rsidR="00943759">
        <w:rPr>
          <w:rStyle w:val="CommentReference"/>
        </w:rPr>
        <w:commentReference w:id="12"/>
      </w:r>
    </w:p>
    <w:p w14:paraId="3E41AD6B" w14:textId="7629ABA9" w:rsidR="00EC7852" w:rsidRPr="00EC7852" w:rsidRDefault="00EC7852" w:rsidP="00B56C41">
      <w:pPr>
        <w:spacing w:line="480" w:lineRule="auto"/>
        <w:jc w:val="both"/>
        <w:rPr>
          <w:rFonts w:ascii="Times New Roman" w:hAnsi="Times New Roman" w:cs="Times New Roman"/>
        </w:rPr>
      </w:pPr>
      <w:r w:rsidRPr="00EC7852">
        <w:rPr>
          <w:rFonts w:ascii="Times New Roman" w:hAnsi="Times New Roman" w:cs="Times New Roman"/>
        </w:rPr>
        <w:lastRenderedPageBreak/>
        <w:t xml:space="preserve">How is this knowledge shaped or extended by experience with the task? </w:t>
      </w:r>
    </w:p>
    <w:p w14:paraId="37AB6389" w14:textId="660E417F" w:rsidR="00EC7852" w:rsidRDefault="00EC7852" w:rsidP="00943759">
      <w:pPr>
        <w:spacing w:line="480" w:lineRule="auto"/>
        <w:ind w:firstLine="720"/>
        <w:jc w:val="both"/>
        <w:rPr>
          <w:rFonts w:ascii="Times New Roman" w:hAnsi="Times New Roman" w:cs="Times New Roman"/>
        </w:rPr>
      </w:pPr>
      <w:r>
        <w:rPr>
          <w:rFonts w:ascii="Times New Roman" w:hAnsi="Times New Roman" w:cs="Times New Roman"/>
        </w:rPr>
        <w:t xml:space="preserve">To investigate this, experiment 1 (Mazor &amp; Fleming, 2020) uses colour </w:t>
      </w:r>
      <w:del w:id="13" w:author="Matan Mazor" w:date="2020-10-29T19:28:00Z">
        <w:r w:rsidDel="00943759">
          <w:rPr>
            <w:rFonts w:ascii="Times New Roman" w:hAnsi="Times New Roman" w:cs="Times New Roman"/>
          </w:rPr>
          <w:delText xml:space="preserve">pop-out </w:delText>
        </w:r>
      </w:del>
      <w:r>
        <w:rPr>
          <w:rFonts w:ascii="Times New Roman" w:hAnsi="Times New Roman" w:cs="Times New Roman"/>
        </w:rPr>
        <w:t xml:space="preserve">search, </w:t>
      </w:r>
      <w:del w:id="14" w:author="Matan Mazor" w:date="2020-10-29T19:28:00Z">
        <w:r w:rsidDel="00943759">
          <w:rPr>
            <w:rFonts w:ascii="Times New Roman" w:hAnsi="Times New Roman" w:cs="Times New Roman"/>
          </w:rPr>
          <w:delText>a specific visual search paradigm</w:delText>
        </w:r>
      </w:del>
      <w:ins w:id="15" w:author="Matan Mazor" w:date="2020-10-29T19:28:00Z">
        <w:r w:rsidR="00943759">
          <w:rPr>
            <w:rFonts w:ascii="Times New Roman" w:hAnsi="Times New Roman" w:cs="Times New Roman"/>
          </w:rPr>
          <w:t xml:space="preserve">where the target </w:t>
        </w:r>
      </w:ins>
      <w:ins w:id="16" w:author="Matan Mazor" w:date="2020-10-29T19:29:00Z">
        <w:r w:rsidR="00943759">
          <w:rPr>
            <w:rFonts w:ascii="Times New Roman" w:hAnsi="Times New Roman" w:cs="Times New Roman"/>
          </w:rPr>
          <w:t xml:space="preserve">item </w:t>
        </w:r>
        <w:proofErr w:type="gramStart"/>
        <w:r w:rsidR="00943759">
          <w:rPr>
            <w:rFonts w:ascii="Times New Roman" w:hAnsi="Times New Roman" w:cs="Times New Roman"/>
          </w:rPr>
          <w:t>can be identified</w:t>
        </w:r>
        <w:proofErr w:type="gramEnd"/>
        <w:r w:rsidR="00943759">
          <w:rPr>
            <w:rFonts w:ascii="Times New Roman" w:hAnsi="Times New Roman" w:cs="Times New Roman"/>
          </w:rPr>
          <w:t xml:space="preserve"> solely by its colour</w:t>
        </w:r>
      </w:ins>
      <w:r>
        <w:rPr>
          <w:rFonts w:ascii="Times New Roman" w:hAnsi="Times New Roman" w:cs="Times New Roman"/>
        </w:rPr>
        <w:t xml:space="preserve">. </w:t>
      </w:r>
      <w:ins w:id="17" w:author="Matan Mazor" w:date="2020-10-29T19:29:00Z">
        <w:r w:rsidR="00943759">
          <w:rPr>
            <w:rFonts w:ascii="Times New Roman" w:hAnsi="Times New Roman" w:cs="Times New Roman"/>
          </w:rPr>
          <w:t>Colour is one of a limited class of visual p</w:t>
        </w:r>
      </w:ins>
      <w:ins w:id="18" w:author="Matan Mazor" w:date="2020-10-29T19:30:00Z">
        <w:r w:rsidR="00943759">
          <w:rPr>
            <w:rFonts w:ascii="Times New Roman" w:hAnsi="Times New Roman" w:cs="Times New Roman"/>
          </w:rPr>
          <w:t xml:space="preserve">roperties that give rise to ‘visual pop out’, </w:t>
        </w:r>
        <w:proofErr w:type="spellStart"/>
        <w:r w:rsidR="00943759">
          <w:rPr>
            <w:rFonts w:ascii="Times New Roman" w:hAnsi="Times New Roman" w:cs="Times New Roman"/>
          </w:rPr>
          <w:t>where</w:t>
        </w:r>
      </w:ins>
      <w:del w:id="19" w:author="Matan Mazor" w:date="2020-10-29T19:30:00Z">
        <w:r w:rsidDel="00943759">
          <w:rPr>
            <w:rFonts w:ascii="Times New Roman" w:hAnsi="Times New Roman" w:cs="Times New Roman"/>
          </w:rPr>
          <w:delText>Pop-out search tasks involve a</w:delText>
        </w:r>
      </w:del>
      <w:ins w:id="20" w:author="Matan Mazor" w:date="2020-10-29T19:30:00Z">
        <w:r w:rsidR="00943759">
          <w:rPr>
            <w:rFonts w:ascii="Times New Roman" w:hAnsi="Times New Roman" w:cs="Times New Roman"/>
          </w:rPr>
          <w:t>the</w:t>
        </w:r>
      </w:ins>
      <w:proofErr w:type="spellEnd"/>
      <w:r>
        <w:rPr>
          <w:rFonts w:ascii="Times New Roman" w:hAnsi="Times New Roman" w:cs="Times New Roman"/>
        </w:rPr>
        <w:t xml:space="preserve"> target item so salient that it pops out immediately (</w:t>
      </w:r>
      <w:r w:rsidR="008A1AFA">
        <w:rPr>
          <w:rFonts w:ascii="Times New Roman" w:hAnsi="Times New Roman" w:cs="Times New Roman"/>
        </w:rPr>
        <w:t xml:space="preserve">e.g. </w:t>
      </w:r>
      <w:r>
        <w:rPr>
          <w:rFonts w:ascii="Times New Roman" w:hAnsi="Times New Roman" w:cs="Times New Roman"/>
        </w:rPr>
        <w:t>red item among blue items), leading to very efficient search</w:t>
      </w:r>
      <w:r w:rsidR="008A1AFA">
        <w:rPr>
          <w:rFonts w:ascii="Times New Roman" w:hAnsi="Times New Roman" w:cs="Times New Roman"/>
        </w:rPr>
        <w:t>,</w:t>
      </w:r>
      <w:r>
        <w:rPr>
          <w:rFonts w:ascii="Times New Roman" w:hAnsi="Times New Roman" w:cs="Times New Roman"/>
        </w:rPr>
        <w:t xml:space="preserve"> independently of set size. Empirical RT x set size slopes for pop-out search tasks are flat, near zero </w:t>
      </w:r>
      <w:proofErr w:type="spellStart"/>
      <w:r>
        <w:rPr>
          <w:rFonts w:ascii="Times New Roman" w:hAnsi="Times New Roman" w:cs="Times New Roman"/>
        </w:rPr>
        <w:t>ms</w:t>
      </w:r>
      <w:proofErr w:type="spellEnd"/>
      <w:r>
        <w:rPr>
          <w:rFonts w:ascii="Times New Roman" w:hAnsi="Times New Roman" w:cs="Times New Roman"/>
        </w:rPr>
        <w:t>/item (Wolfe</w:t>
      </w:r>
      <w:r w:rsidR="008A1AFA">
        <w:rPr>
          <w:rFonts w:ascii="Times New Roman" w:hAnsi="Times New Roman" w:cs="Times New Roman"/>
        </w:rPr>
        <w:t>,</w:t>
      </w:r>
      <w:r>
        <w:rPr>
          <w:rFonts w:ascii="Times New Roman" w:hAnsi="Times New Roman" w:cs="Times New Roman"/>
        </w:rPr>
        <w:t xml:space="preserve"> 1998). Experiment 1 differs from classic colour pop-out experiments</w:t>
      </w:r>
      <w:r w:rsidR="008A1AFA">
        <w:rPr>
          <w:rFonts w:ascii="Times New Roman" w:hAnsi="Times New Roman" w:cs="Times New Roman"/>
        </w:rPr>
        <w:t xml:space="preserve"> </w:t>
      </w:r>
      <w:r>
        <w:rPr>
          <w:rFonts w:ascii="Times New Roman" w:hAnsi="Times New Roman" w:cs="Times New Roman"/>
        </w:rPr>
        <w:t xml:space="preserve">in that the order of trials is predetermined. By starting with TA trials, participant’s ability to base search termination on experience with </w:t>
      </w:r>
      <w:r w:rsidR="008A1AFA">
        <w:rPr>
          <w:rFonts w:ascii="Times New Roman" w:hAnsi="Times New Roman" w:cs="Times New Roman"/>
        </w:rPr>
        <w:t>target-present</w:t>
      </w:r>
      <w:r>
        <w:rPr>
          <w:rFonts w:ascii="Times New Roman" w:hAnsi="Times New Roman" w:cs="Times New Roman"/>
        </w:rPr>
        <w:t xml:space="preserve"> trials is controlled for, and only metacognitive knowledge is probed. Results are clear evidence for a colour pop-out effect on TA trials, prior to experience with </w:t>
      </w:r>
      <w:r w:rsidR="008A1AFA">
        <w:rPr>
          <w:rFonts w:ascii="Times New Roman" w:hAnsi="Times New Roman" w:cs="Times New Roman"/>
        </w:rPr>
        <w:t>target-present (TP)</w:t>
      </w:r>
      <w:r>
        <w:rPr>
          <w:rFonts w:ascii="Times New Roman" w:hAnsi="Times New Roman" w:cs="Times New Roman"/>
        </w:rPr>
        <w:t xml:space="preserve"> trials, suggesting that participants used metacognitive expectations about pop-out search time to terminate </w:t>
      </w:r>
      <w:r w:rsidR="008A1AFA">
        <w:rPr>
          <w:rFonts w:ascii="Times New Roman" w:hAnsi="Times New Roman" w:cs="Times New Roman"/>
        </w:rPr>
        <w:t xml:space="preserve">their </w:t>
      </w:r>
      <w:r>
        <w:rPr>
          <w:rFonts w:ascii="Times New Roman" w:hAnsi="Times New Roman" w:cs="Times New Roman"/>
        </w:rPr>
        <w:t xml:space="preserve">search. </w:t>
      </w:r>
    </w:p>
    <w:p w14:paraId="161A3AD9" w14:textId="1845D4BC" w:rsidR="00EC7852" w:rsidRDefault="00EC7852" w:rsidP="00B56C41">
      <w:pPr>
        <w:spacing w:line="480" w:lineRule="auto"/>
        <w:ind w:firstLine="720"/>
        <w:jc w:val="both"/>
        <w:rPr>
          <w:rFonts w:ascii="Times New Roman" w:hAnsi="Times New Roman" w:cs="Times New Roman"/>
        </w:rPr>
      </w:pPr>
      <w:commentRangeStart w:id="21"/>
      <w:r>
        <w:rPr>
          <w:rFonts w:ascii="Times New Roman" w:hAnsi="Times New Roman" w:cs="Times New Roman"/>
        </w:rPr>
        <w:t xml:space="preserve">The present experiment will attempt to extend the findings of experiment 1 to shape pop-out search, as well as attempt to specify the nature of the metacognitive knowledge involved in shape search termination (implicit or explicit).  </w:t>
      </w:r>
      <w:commentRangeEnd w:id="21"/>
      <w:r w:rsidR="00943759">
        <w:rPr>
          <w:rStyle w:val="CommentReference"/>
        </w:rPr>
        <w:commentReference w:id="21"/>
      </w:r>
    </w:p>
    <w:p w14:paraId="0CE6AD9E" w14:textId="075C7BC6" w:rsidR="00EC7852" w:rsidRPr="008153BC" w:rsidRDefault="00EC7852" w:rsidP="00B56C41">
      <w:pPr>
        <w:spacing w:line="480" w:lineRule="auto"/>
        <w:jc w:val="center"/>
        <w:rPr>
          <w:rFonts w:ascii="Times New Roman" w:hAnsi="Times New Roman" w:cs="Times New Roman"/>
          <w:b/>
          <w:bCs/>
        </w:rPr>
      </w:pPr>
      <w:r w:rsidRPr="008153BC">
        <w:rPr>
          <w:rFonts w:ascii="Times New Roman" w:hAnsi="Times New Roman" w:cs="Times New Roman"/>
          <w:b/>
          <w:bCs/>
        </w:rPr>
        <w:t>Hypotheses</w:t>
      </w:r>
    </w:p>
    <w:p w14:paraId="113A78AC" w14:textId="133F29C5" w:rsidR="00EC7852" w:rsidRDefault="00EC7852" w:rsidP="00B56C41">
      <w:pPr>
        <w:spacing w:line="480" w:lineRule="auto"/>
        <w:jc w:val="both"/>
        <w:rPr>
          <w:rFonts w:ascii="Times New Roman" w:hAnsi="Times New Roman" w:cs="Times New Roman"/>
        </w:rPr>
      </w:pPr>
      <w:r>
        <w:rPr>
          <w:rFonts w:ascii="Times New Roman" w:hAnsi="Times New Roman" w:cs="Times New Roman"/>
        </w:rPr>
        <w:t xml:space="preserve">Hypothesis 1: </w:t>
      </w:r>
      <w:r w:rsidR="008A1AFA">
        <w:rPr>
          <w:rFonts w:ascii="Times New Roman" w:hAnsi="Times New Roman" w:cs="Times New Roman"/>
        </w:rPr>
        <w:t>We expect to witness a shape pop-out effect on t</w:t>
      </w:r>
      <w:r>
        <w:rPr>
          <w:rFonts w:ascii="Times New Roman" w:hAnsi="Times New Roman" w:cs="Times New Roman"/>
        </w:rPr>
        <w:t xml:space="preserve">arget-present trials </w:t>
      </w:r>
      <w:proofErr w:type="spellStart"/>
      <w:r w:rsidR="008A1AFA">
        <w:rPr>
          <w:rFonts w:ascii="Times New Roman" w:hAnsi="Times New Roman" w:cs="Times New Roman"/>
        </w:rPr>
        <w:t>i.e</w:t>
      </w:r>
      <w:proofErr w:type="spellEnd"/>
      <w:r w:rsidR="008A1AFA">
        <w:rPr>
          <w:rFonts w:ascii="Times New Roman" w:hAnsi="Times New Roman" w:cs="Times New Roman"/>
        </w:rPr>
        <w:t xml:space="preserve"> a </w:t>
      </w:r>
      <w:r>
        <w:rPr>
          <w:rFonts w:ascii="Times New Roman" w:hAnsi="Times New Roman" w:cs="Times New Roman"/>
        </w:rPr>
        <w:t xml:space="preserve">flat RT x set size slope for shape search. </w:t>
      </w:r>
    </w:p>
    <w:p w14:paraId="5B8D66AF" w14:textId="46E09CED" w:rsidR="00EC7852" w:rsidRDefault="00EC7852" w:rsidP="00B9476E">
      <w:pPr>
        <w:spacing w:line="480" w:lineRule="auto"/>
        <w:jc w:val="both"/>
        <w:rPr>
          <w:rFonts w:ascii="Times New Roman" w:hAnsi="Times New Roman" w:cs="Times New Roman"/>
        </w:rPr>
      </w:pPr>
      <w:commentRangeStart w:id="22"/>
      <w:r>
        <w:rPr>
          <w:rFonts w:ascii="Times New Roman" w:hAnsi="Times New Roman" w:cs="Times New Roman"/>
        </w:rPr>
        <w:t>Hypothesis 2: Based on the results of experiment 1, we expect a shape pop-out effect on the target-absent trials preceding target-present trials</w:t>
      </w:r>
      <w:r w:rsidR="008A1AFA">
        <w:rPr>
          <w:rFonts w:ascii="Times New Roman" w:hAnsi="Times New Roman" w:cs="Times New Roman"/>
        </w:rPr>
        <w:t>. This would indicate</w:t>
      </w:r>
      <w:r>
        <w:rPr>
          <w:rFonts w:ascii="Times New Roman" w:hAnsi="Times New Roman" w:cs="Times New Roman"/>
        </w:rPr>
        <w:t xml:space="preserve"> metacognitive expectations of shape pop-out prior to </w:t>
      </w:r>
      <w:r w:rsidR="008A1AFA">
        <w:rPr>
          <w:rFonts w:ascii="Times New Roman" w:hAnsi="Times New Roman" w:cs="Times New Roman"/>
        </w:rPr>
        <w:t xml:space="preserve">experience with </w:t>
      </w:r>
      <w:r>
        <w:rPr>
          <w:rFonts w:ascii="Times New Roman" w:hAnsi="Times New Roman" w:cs="Times New Roman"/>
        </w:rPr>
        <w:t xml:space="preserve">the task. </w:t>
      </w:r>
    </w:p>
    <w:p w14:paraId="4CAE6A9E" w14:textId="3E2E6EC9" w:rsidR="00EC7852" w:rsidRDefault="00EC7852" w:rsidP="00B56C41">
      <w:pPr>
        <w:spacing w:line="480" w:lineRule="auto"/>
        <w:jc w:val="both"/>
        <w:rPr>
          <w:rFonts w:ascii="Times New Roman" w:hAnsi="Times New Roman" w:cs="Times New Roman"/>
        </w:rPr>
      </w:pPr>
      <w:r>
        <w:rPr>
          <w:rFonts w:ascii="Times New Roman" w:hAnsi="Times New Roman" w:cs="Times New Roman"/>
        </w:rPr>
        <w:t xml:space="preserve">Hypothesis 3: </w:t>
      </w:r>
      <w:r w:rsidR="008A1AFA">
        <w:rPr>
          <w:rFonts w:ascii="Times New Roman" w:hAnsi="Times New Roman" w:cs="Times New Roman"/>
        </w:rPr>
        <w:t>We expect no learning effect based on experience with TP trials. That is to say that we</w:t>
      </w:r>
      <w:r>
        <w:rPr>
          <w:rFonts w:ascii="Times New Roman" w:hAnsi="Times New Roman" w:cs="Times New Roman"/>
        </w:rPr>
        <w:t xml:space="preserve"> expect no significant difference between RT x set size slopes for shape search on TA trials that </w:t>
      </w:r>
      <w:r w:rsidR="008A1AFA">
        <w:rPr>
          <w:rFonts w:ascii="Times New Roman" w:hAnsi="Times New Roman" w:cs="Times New Roman"/>
        </w:rPr>
        <w:t>precede</w:t>
      </w:r>
      <w:r>
        <w:rPr>
          <w:rFonts w:ascii="Times New Roman" w:hAnsi="Times New Roman" w:cs="Times New Roman"/>
        </w:rPr>
        <w:t xml:space="preserve"> TP trials </w:t>
      </w:r>
      <w:r w:rsidR="008A1AFA">
        <w:rPr>
          <w:rFonts w:ascii="Times New Roman" w:hAnsi="Times New Roman" w:cs="Times New Roman"/>
        </w:rPr>
        <w:t>versus</w:t>
      </w:r>
      <w:r>
        <w:rPr>
          <w:rFonts w:ascii="Times New Roman" w:hAnsi="Times New Roman" w:cs="Times New Roman"/>
        </w:rPr>
        <w:t xml:space="preserve"> those that </w:t>
      </w:r>
      <w:r w:rsidR="008A1AFA">
        <w:rPr>
          <w:rFonts w:ascii="Times New Roman" w:hAnsi="Times New Roman" w:cs="Times New Roman"/>
        </w:rPr>
        <w:t>follow</w:t>
      </w:r>
      <w:r>
        <w:rPr>
          <w:rFonts w:ascii="Times New Roman" w:hAnsi="Times New Roman" w:cs="Times New Roman"/>
        </w:rPr>
        <w:t xml:space="preserve"> TP trials. </w:t>
      </w:r>
    </w:p>
    <w:p w14:paraId="1113DA3D" w14:textId="130DADBA" w:rsidR="00EC7852" w:rsidRDefault="00EC7852" w:rsidP="00B56C41">
      <w:pPr>
        <w:spacing w:line="480" w:lineRule="auto"/>
        <w:jc w:val="both"/>
        <w:rPr>
          <w:rFonts w:ascii="Times New Roman" w:hAnsi="Times New Roman" w:cs="Times New Roman"/>
        </w:rPr>
      </w:pPr>
      <w:r>
        <w:rPr>
          <w:rFonts w:ascii="Times New Roman" w:hAnsi="Times New Roman" w:cs="Times New Roman"/>
        </w:rPr>
        <w:lastRenderedPageBreak/>
        <w:t xml:space="preserve">Hypothesis 4: We expect no significant difference between </w:t>
      </w:r>
      <w:r w:rsidR="008A1AFA">
        <w:rPr>
          <w:rFonts w:ascii="Times New Roman" w:hAnsi="Times New Roman" w:cs="Times New Roman"/>
        </w:rPr>
        <w:t xml:space="preserve">in </w:t>
      </w:r>
      <w:r>
        <w:rPr>
          <w:rFonts w:ascii="Times New Roman" w:hAnsi="Times New Roman" w:cs="Times New Roman"/>
        </w:rPr>
        <w:t>search slope</w:t>
      </w:r>
      <w:r w:rsidR="008A1AFA">
        <w:rPr>
          <w:rFonts w:ascii="Times New Roman" w:hAnsi="Times New Roman" w:cs="Times New Roman"/>
        </w:rPr>
        <w:t>s</w:t>
      </w:r>
      <w:r>
        <w:rPr>
          <w:rFonts w:ascii="Times New Roman" w:hAnsi="Times New Roman" w:cs="Times New Roman"/>
        </w:rPr>
        <w:t xml:space="preserve"> between participants reporting p</w:t>
      </w:r>
      <w:r w:rsidR="008A1AFA">
        <w:rPr>
          <w:rFonts w:ascii="Times New Roman" w:hAnsi="Times New Roman" w:cs="Times New Roman"/>
        </w:rPr>
        <w:t>a</w:t>
      </w:r>
      <w:r>
        <w:rPr>
          <w:rFonts w:ascii="Times New Roman" w:hAnsi="Times New Roman" w:cs="Times New Roman"/>
        </w:rPr>
        <w:t>s</w:t>
      </w:r>
      <w:r w:rsidR="008A1AFA">
        <w:rPr>
          <w:rFonts w:ascii="Times New Roman" w:hAnsi="Times New Roman" w:cs="Times New Roman"/>
        </w:rPr>
        <w:t>t</w:t>
      </w:r>
      <w:r>
        <w:rPr>
          <w:rFonts w:ascii="Times New Roman" w:hAnsi="Times New Roman" w:cs="Times New Roman"/>
        </w:rPr>
        <w:t xml:space="preserve"> experience with </w:t>
      </w:r>
      <w:r w:rsidR="008A1AFA">
        <w:rPr>
          <w:rFonts w:ascii="Times New Roman" w:hAnsi="Times New Roman" w:cs="Times New Roman"/>
        </w:rPr>
        <w:t xml:space="preserve">a </w:t>
      </w:r>
      <w:r>
        <w:rPr>
          <w:rFonts w:ascii="Times New Roman" w:hAnsi="Times New Roman" w:cs="Times New Roman"/>
        </w:rPr>
        <w:t xml:space="preserve">similar experiment </w:t>
      </w:r>
      <w:r w:rsidR="008A1AFA">
        <w:rPr>
          <w:rFonts w:ascii="Times New Roman" w:hAnsi="Times New Roman" w:cs="Times New Roman"/>
        </w:rPr>
        <w:t>versus those</w:t>
      </w:r>
      <w:r>
        <w:rPr>
          <w:rFonts w:ascii="Times New Roman" w:hAnsi="Times New Roman" w:cs="Times New Roman"/>
        </w:rPr>
        <w:t xml:space="preserve"> reporting no such experience. T</w:t>
      </w:r>
      <w:r w:rsidR="008A1AFA">
        <w:rPr>
          <w:rFonts w:ascii="Times New Roman" w:hAnsi="Times New Roman" w:cs="Times New Roman"/>
        </w:rPr>
        <w:t xml:space="preserve">esting this hypothesis </w:t>
      </w:r>
      <w:r>
        <w:rPr>
          <w:rFonts w:ascii="Times New Roman" w:hAnsi="Times New Roman" w:cs="Times New Roman"/>
        </w:rPr>
        <w:t>control</w:t>
      </w:r>
      <w:r w:rsidR="008A1AFA">
        <w:rPr>
          <w:rFonts w:ascii="Times New Roman" w:hAnsi="Times New Roman" w:cs="Times New Roman"/>
        </w:rPr>
        <w:t>s</w:t>
      </w:r>
      <w:r>
        <w:rPr>
          <w:rFonts w:ascii="Times New Roman" w:hAnsi="Times New Roman" w:cs="Times New Roman"/>
        </w:rPr>
        <w:t xml:space="preserve"> for contribution</w:t>
      </w:r>
      <w:r w:rsidR="008A1AFA">
        <w:rPr>
          <w:rFonts w:ascii="Times New Roman" w:hAnsi="Times New Roman" w:cs="Times New Roman"/>
        </w:rPr>
        <w:t>s</w:t>
      </w:r>
      <w:r>
        <w:rPr>
          <w:rFonts w:ascii="Times New Roman" w:hAnsi="Times New Roman" w:cs="Times New Roman"/>
        </w:rPr>
        <w:t xml:space="preserve"> of p</w:t>
      </w:r>
      <w:r w:rsidR="008A1AFA">
        <w:rPr>
          <w:rFonts w:ascii="Times New Roman" w:hAnsi="Times New Roman" w:cs="Times New Roman"/>
        </w:rPr>
        <w:t>ast</w:t>
      </w:r>
      <w:r>
        <w:rPr>
          <w:rFonts w:ascii="Times New Roman" w:hAnsi="Times New Roman" w:cs="Times New Roman"/>
        </w:rPr>
        <w:t xml:space="preserve"> experience </w:t>
      </w:r>
      <w:r w:rsidR="008A1AFA">
        <w:rPr>
          <w:rFonts w:ascii="Times New Roman" w:hAnsi="Times New Roman" w:cs="Times New Roman"/>
        </w:rPr>
        <w:t>to</w:t>
      </w:r>
      <w:r>
        <w:rPr>
          <w:rFonts w:ascii="Times New Roman" w:hAnsi="Times New Roman" w:cs="Times New Roman"/>
        </w:rPr>
        <w:t xml:space="preserve"> search termination. </w:t>
      </w:r>
    </w:p>
    <w:p w14:paraId="714272CF" w14:textId="3B1C2003" w:rsidR="00EC7852" w:rsidRDefault="00EC7852" w:rsidP="00B56C41">
      <w:pPr>
        <w:spacing w:line="480" w:lineRule="auto"/>
        <w:jc w:val="both"/>
        <w:rPr>
          <w:rFonts w:ascii="Times New Roman" w:hAnsi="Times New Roman" w:cs="Times New Roman"/>
        </w:rPr>
      </w:pPr>
      <w:r>
        <w:rPr>
          <w:rFonts w:ascii="Times New Roman" w:hAnsi="Times New Roman" w:cs="Times New Roman"/>
        </w:rPr>
        <w:t xml:space="preserve">Hypothesis 5: We expect participants to have implicit </w:t>
      </w:r>
      <w:r w:rsidR="008A1AFA">
        <w:rPr>
          <w:rFonts w:ascii="Times New Roman" w:hAnsi="Times New Roman" w:cs="Times New Roman"/>
        </w:rPr>
        <w:t xml:space="preserve">(not explicit) </w:t>
      </w:r>
      <w:r>
        <w:rPr>
          <w:rFonts w:ascii="Times New Roman" w:hAnsi="Times New Roman" w:cs="Times New Roman"/>
        </w:rPr>
        <w:t>metacognitive expectations of shape pop-out search</w:t>
      </w:r>
      <w:r w:rsidR="008A1AFA">
        <w:rPr>
          <w:rFonts w:ascii="Times New Roman" w:hAnsi="Times New Roman" w:cs="Times New Roman"/>
        </w:rPr>
        <w:t xml:space="preserve"> time</w:t>
      </w:r>
      <w:r>
        <w:rPr>
          <w:rFonts w:ascii="Times New Roman" w:hAnsi="Times New Roman" w:cs="Times New Roman"/>
        </w:rPr>
        <w:t xml:space="preserve">. </w:t>
      </w:r>
      <w:commentRangeEnd w:id="22"/>
      <w:r w:rsidR="00B9476E">
        <w:rPr>
          <w:rStyle w:val="CommentReference"/>
        </w:rPr>
        <w:commentReference w:id="22"/>
      </w:r>
    </w:p>
    <w:p w14:paraId="31C3B596" w14:textId="38D9DB66" w:rsidR="00EC7852" w:rsidRPr="008153BC" w:rsidRDefault="00EC7852" w:rsidP="00B56C41">
      <w:pPr>
        <w:spacing w:line="480" w:lineRule="auto"/>
        <w:jc w:val="center"/>
        <w:rPr>
          <w:rFonts w:ascii="Times New Roman" w:hAnsi="Times New Roman" w:cs="Times New Roman"/>
          <w:b/>
          <w:bCs/>
        </w:rPr>
      </w:pPr>
      <w:r w:rsidRPr="008153BC">
        <w:rPr>
          <w:rFonts w:ascii="Times New Roman" w:hAnsi="Times New Roman" w:cs="Times New Roman"/>
          <w:b/>
          <w:bCs/>
        </w:rPr>
        <w:t>Method</w:t>
      </w:r>
    </w:p>
    <w:p w14:paraId="18C29F04" w14:textId="342B4939" w:rsidR="00C816CC" w:rsidRPr="00C816CC" w:rsidRDefault="00C816CC" w:rsidP="00B56C41">
      <w:pPr>
        <w:spacing w:line="480" w:lineRule="auto"/>
        <w:jc w:val="both"/>
        <w:rPr>
          <w:rFonts w:ascii="Times New Roman" w:hAnsi="Times New Roman" w:cs="Times New Roman"/>
        </w:rPr>
      </w:pPr>
      <w:r w:rsidRPr="00C816CC">
        <w:rPr>
          <w:rFonts w:ascii="Times New Roman" w:hAnsi="Times New Roman" w:cs="Times New Roman"/>
        </w:rPr>
        <w:t>This study was approved by the Research Ethics Committee of University College London (study ID number 1260/003).</w:t>
      </w:r>
      <w:r>
        <w:rPr>
          <w:rFonts w:ascii="Times New Roman" w:hAnsi="Times New Roman" w:cs="Times New Roman"/>
        </w:rPr>
        <w:t xml:space="preserve"> </w:t>
      </w:r>
    </w:p>
    <w:p w14:paraId="2EA09D3E" w14:textId="7C5F1829" w:rsidR="00EC7852" w:rsidRPr="008153BC" w:rsidRDefault="00EC7852" w:rsidP="00B56C41">
      <w:pPr>
        <w:spacing w:line="480" w:lineRule="auto"/>
        <w:jc w:val="both"/>
        <w:rPr>
          <w:rFonts w:ascii="Times New Roman" w:hAnsi="Times New Roman" w:cs="Times New Roman"/>
          <w:b/>
          <w:bCs/>
        </w:rPr>
      </w:pPr>
      <w:r w:rsidRPr="008153BC">
        <w:rPr>
          <w:rFonts w:ascii="Times New Roman" w:hAnsi="Times New Roman" w:cs="Times New Roman"/>
          <w:b/>
          <w:bCs/>
        </w:rPr>
        <w:t xml:space="preserve">Participants </w:t>
      </w:r>
    </w:p>
    <w:p w14:paraId="672EE82F" w14:textId="01CBFDE8" w:rsidR="00EC7852" w:rsidRPr="008153BC" w:rsidRDefault="00EC7852" w:rsidP="00B56C41">
      <w:pPr>
        <w:spacing w:line="480" w:lineRule="auto"/>
        <w:jc w:val="both"/>
        <w:rPr>
          <w:rFonts w:ascii="Times New Roman" w:hAnsi="Times New Roman" w:cs="Times New Roman"/>
        </w:rPr>
      </w:pPr>
      <w:r>
        <w:rPr>
          <w:rFonts w:ascii="Times New Roman" w:hAnsi="Times New Roman" w:cs="Times New Roman"/>
        </w:rPr>
        <w:tab/>
        <w:t xml:space="preserve">Participants will be native English speakers recruited via Prolific. They will be compensated £0.38. </w:t>
      </w:r>
      <w:r w:rsidR="008A1AFA">
        <w:rPr>
          <w:rFonts w:ascii="Times New Roman" w:hAnsi="Times New Roman" w:cs="Times New Roman"/>
        </w:rPr>
        <w:t>A</w:t>
      </w:r>
      <w:r>
        <w:rPr>
          <w:rFonts w:ascii="Times New Roman" w:hAnsi="Times New Roman" w:cs="Times New Roman"/>
        </w:rPr>
        <w:t xml:space="preserve"> power analysis on G*Power for a small effect size of 0.20 (Cohe</w:t>
      </w:r>
      <w:r w:rsidR="008A1AFA">
        <w:rPr>
          <w:rFonts w:ascii="Times New Roman" w:hAnsi="Times New Roman" w:cs="Times New Roman"/>
        </w:rPr>
        <w:t>n, 1992</w:t>
      </w:r>
      <w:r>
        <w:rPr>
          <w:rFonts w:ascii="Times New Roman" w:hAnsi="Times New Roman" w:cs="Times New Roman"/>
        </w:rPr>
        <w:t>) with a statistical power of 95%</w:t>
      </w:r>
      <w:r w:rsidR="008A1AFA">
        <w:rPr>
          <w:rFonts w:ascii="Times New Roman" w:hAnsi="Times New Roman" w:cs="Times New Roman"/>
        </w:rPr>
        <w:t xml:space="preserve"> indicated that d</w:t>
      </w:r>
      <w:r>
        <w:rPr>
          <w:rFonts w:ascii="Times New Roman" w:hAnsi="Times New Roman" w:cs="Times New Roman"/>
        </w:rPr>
        <w:t xml:space="preserve">ata </w:t>
      </w:r>
      <w:r w:rsidR="008A1AFA">
        <w:rPr>
          <w:rFonts w:ascii="Times New Roman" w:hAnsi="Times New Roman" w:cs="Times New Roman"/>
        </w:rPr>
        <w:t>should</w:t>
      </w:r>
      <w:r>
        <w:rPr>
          <w:rFonts w:ascii="Times New Roman" w:hAnsi="Times New Roman" w:cs="Times New Roman"/>
        </w:rPr>
        <w:t xml:space="preserve"> be collected until obtention of 320 included participants </w:t>
      </w:r>
      <w:r w:rsidR="008153BC">
        <w:rPr>
          <w:rFonts w:ascii="Times New Roman" w:hAnsi="Times New Roman" w:cs="Times New Roman"/>
        </w:rPr>
        <w:t xml:space="preserve">for each hypothesis. </w:t>
      </w:r>
    </w:p>
    <w:p w14:paraId="49E85DBE" w14:textId="48E24378" w:rsidR="00EC7852" w:rsidRPr="008153BC" w:rsidRDefault="00EC7852" w:rsidP="00B56C41">
      <w:pPr>
        <w:spacing w:line="480" w:lineRule="auto"/>
        <w:jc w:val="both"/>
        <w:rPr>
          <w:rFonts w:ascii="Times New Roman" w:hAnsi="Times New Roman" w:cs="Times New Roman"/>
          <w:b/>
          <w:bCs/>
        </w:rPr>
      </w:pPr>
      <w:r w:rsidRPr="008153BC">
        <w:rPr>
          <w:rFonts w:ascii="Times New Roman" w:hAnsi="Times New Roman" w:cs="Times New Roman"/>
          <w:b/>
          <w:bCs/>
        </w:rPr>
        <w:t xml:space="preserve">Pre-registered exclusion criteria </w:t>
      </w:r>
    </w:p>
    <w:p w14:paraId="463CB582" w14:textId="1F1DADB5" w:rsidR="00EC7852" w:rsidRDefault="00EC7852" w:rsidP="00B56C41">
      <w:pPr>
        <w:spacing w:line="480" w:lineRule="auto"/>
        <w:ind w:firstLine="720"/>
        <w:jc w:val="both"/>
        <w:rPr>
          <w:rFonts w:ascii="Times New Roman" w:hAnsi="Times New Roman" w:cs="Times New Roman"/>
        </w:rPr>
      </w:pPr>
      <w:commentRangeStart w:id="23"/>
      <w:r>
        <w:rPr>
          <w:rFonts w:ascii="Times New Roman" w:hAnsi="Times New Roman" w:cs="Times New Roman"/>
        </w:rPr>
        <w:t xml:space="preserve">Participants making over one error in the main part of the experiment will be excluded. </w:t>
      </w:r>
      <w:commentRangeEnd w:id="23"/>
      <w:r w:rsidR="00B9476E">
        <w:rPr>
          <w:rStyle w:val="CommentReference"/>
        </w:rPr>
        <w:commentReference w:id="23"/>
      </w:r>
      <w:commentRangeStart w:id="24"/>
      <w:r>
        <w:rPr>
          <w:rFonts w:ascii="Times New Roman" w:hAnsi="Times New Roman" w:cs="Times New Roman"/>
        </w:rPr>
        <w:t xml:space="preserve">Subjects with RTs below 250ms or above 5000ms in over 25% of trials </w:t>
      </w:r>
      <w:proofErr w:type="gramStart"/>
      <w:r>
        <w:rPr>
          <w:rFonts w:ascii="Times New Roman" w:hAnsi="Times New Roman" w:cs="Times New Roman"/>
        </w:rPr>
        <w:t>will be excluded</w:t>
      </w:r>
      <w:proofErr w:type="gramEnd"/>
      <w:r>
        <w:rPr>
          <w:rFonts w:ascii="Times New Roman" w:hAnsi="Times New Roman" w:cs="Times New Roman"/>
        </w:rPr>
        <w:t xml:space="preserve">. </w:t>
      </w:r>
      <w:commentRangeEnd w:id="24"/>
      <w:r w:rsidR="00B9476E">
        <w:rPr>
          <w:rStyle w:val="CommentReference"/>
        </w:rPr>
        <w:commentReference w:id="24"/>
      </w:r>
      <w:commentRangeStart w:id="25"/>
      <w:r w:rsidR="00366DC6">
        <w:rPr>
          <w:rFonts w:ascii="Times New Roman" w:hAnsi="Times New Roman" w:cs="Times New Roman"/>
        </w:rPr>
        <w:t>Participants who g</w:t>
      </w:r>
      <w:r w:rsidR="008A1AFA">
        <w:rPr>
          <w:rFonts w:ascii="Times New Roman" w:hAnsi="Times New Roman" w:cs="Times New Roman"/>
        </w:rPr>
        <w:t>i</w:t>
      </w:r>
      <w:r w:rsidR="00366DC6">
        <w:rPr>
          <w:rFonts w:ascii="Times New Roman" w:hAnsi="Times New Roman" w:cs="Times New Roman"/>
        </w:rPr>
        <w:t xml:space="preserve">ve </w:t>
      </w:r>
      <w:r w:rsidR="008A1AFA">
        <w:rPr>
          <w:rFonts w:ascii="Times New Roman" w:hAnsi="Times New Roman" w:cs="Times New Roman"/>
        </w:rPr>
        <w:t>blank</w:t>
      </w:r>
      <w:r w:rsidR="00366DC6">
        <w:rPr>
          <w:rFonts w:ascii="Times New Roman" w:hAnsi="Times New Roman" w:cs="Times New Roman"/>
        </w:rPr>
        <w:t xml:space="preserve"> answer</w:t>
      </w:r>
      <w:r w:rsidR="008A1AFA">
        <w:rPr>
          <w:rFonts w:ascii="Times New Roman" w:hAnsi="Times New Roman" w:cs="Times New Roman"/>
        </w:rPr>
        <w:t>s</w:t>
      </w:r>
      <w:r w:rsidR="00366DC6">
        <w:rPr>
          <w:rFonts w:ascii="Times New Roman" w:hAnsi="Times New Roman" w:cs="Times New Roman"/>
        </w:rPr>
        <w:t xml:space="preserve"> to questions </w:t>
      </w:r>
      <w:proofErr w:type="gramStart"/>
      <w:r w:rsidR="00366DC6">
        <w:rPr>
          <w:rFonts w:ascii="Times New Roman" w:hAnsi="Times New Roman" w:cs="Times New Roman"/>
        </w:rPr>
        <w:t>1</w:t>
      </w:r>
      <w:proofErr w:type="gramEnd"/>
      <w:r w:rsidR="00366DC6">
        <w:rPr>
          <w:rFonts w:ascii="Times New Roman" w:hAnsi="Times New Roman" w:cs="Times New Roman"/>
        </w:rPr>
        <w:t xml:space="preserve"> and/or 2 w</w:t>
      </w:r>
      <w:r w:rsidR="008A1AFA">
        <w:rPr>
          <w:rFonts w:ascii="Times New Roman" w:hAnsi="Times New Roman" w:cs="Times New Roman"/>
        </w:rPr>
        <w:t>ill</w:t>
      </w:r>
      <w:r w:rsidR="00366DC6">
        <w:rPr>
          <w:rFonts w:ascii="Times New Roman" w:hAnsi="Times New Roman" w:cs="Times New Roman"/>
        </w:rPr>
        <w:t xml:space="preserve"> excluded. </w:t>
      </w:r>
      <w:commentRangeEnd w:id="25"/>
      <w:r w:rsidR="00677336">
        <w:rPr>
          <w:rStyle w:val="CommentReference"/>
        </w:rPr>
        <w:commentReference w:id="25"/>
      </w:r>
    </w:p>
    <w:p w14:paraId="46582918" w14:textId="2AC9AB02" w:rsidR="00EC7852" w:rsidRPr="008153BC" w:rsidRDefault="00EC7852" w:rsidP="00B56C41">
      <w:pPr>
        <w:spacing w:line="480" w:lineRule="auto"/>
        <w:jc w:val="both"/>
        <w:rPr>
          <w:rFonts w:ascii="Times New Roman" w:hAnsi="Times New Roman" w:cs="Times New Roman"/>
          <w:b/>
          <w:bCs/>
        </w:rPr>
      </w:pPr>
      <w:r w:rsidRPr="008153BC">
        <w:rPr>
          <w:rFonts w:ascii="Times New Roman" w:hAnsi="Times New Roman" w:cs="Times New Roman"/>
          <w:b/>
          <w:bCs/>
        </w:rPr>
        <w:t xml:space="preserve">Procedure and Design </w:t>
      </w:r>
    </w:p>
    <w:p w14:paraId="2A32ECE1" w14:textId="45CAFF7A" w:rsidR="008153BC" w:rsidRDefault="00EC7852" w:rsidP="00B56C41">
      <w:pPr>
        <w:shd w:val="clear" w:color="auto" w:fill="FFFFFF"/>
        <w:spacing w:line="480" w:lineRule="auto"/>
        <w:ind w:firstLine="720"/>
        <w:jc w:val="both"/>
        <w:textAlignment w:val="baseline"/>
        <w:rPr>
          <w:rFonts w:ascii="Times New Roman" w:eastAsia="Times New Roman" w:hAnsi="Times New Roman" w:cs="Times New Roman"/>
          <w:color w:val="201F1E"/>
          <w:shd w:val="clear" w:color="auto" w:fill="FFFFFF"/>
        </w:rPr>
      </w:pPr>
      <w:r w:rsidRPr="00EC7852">
        <w:rPr>
          <w:rFonts w:ascii="Times New Roman" w:hAnsi="Times New Roman" w:cs="Times New Roman"/>
        </w:rPr>
        <w:t xml:space="preserve">Participants </w:t>
      </w:r>
      <w:r>
        <w:rPr>
          <w:rFonts w:ascii="Times New Roman" w:hAnsi="Times New Roman" w:cs="Times New Roman"/>
        </w:rPr>
        <w:t xml:space="preserve">will </w:t>
      </w:r>
      <w:r w:rsidRPr="00EC7852">
        <w:rPr>
          <w:rFonts w:ascii="Times New Roman" w:hAnsi="Times New Roman" w:cs="Times New Roman"/>
        </w:rPr>
        <w:t>g</w:t>
      </w:r>
      <w:r>
        <w:rPr>
          <w:rFonts w:ascii="Times New Roman" w:hAnsi="Times New Roman" w:cs="Times New Roman"/>
        </w:rPr>
        <w:t>ive</w:t>
      </w:r>
      <w:r w:rsidRPr="00EC7852">
        <w:rPr>
          <w:rFonts w:ascii="Times New Roman" w:hAnsi="Times New Roman" w:cs="Times New Roman"/>
        </w:rPr>
        <w:t xml:space="preserve"> informed consent before participation. They </w:t>
      </w:r>
      <w:proofErr w:type="gramStart"/>
      <w:r>
        <w:rPr>
          <w:rFonts w:ascii="Times New Roman" w:hAnsi="Times New Roman" w:cs="Times New Roman"/>
        </w:rPr>
        <w:t>will be asked</w:t>
      </w:r>
      <w:proofErr w:type="gramEnd"/>
      <w:r>
        <w:rPr>
          <w:rFonts w:ascii="Times New Roman" w:hAnsi="Times New Roman" w:cs="Times New Roman"/>
        </w:rPr>
        <w:t xml:space="preserve"> the</w:t>
      </w:r>
      <w:r w:rsidRPr="00EC7852">
        <w:rPr>
          <w:rFonts w:ascii="Times New Roman" w:hAnsi="Times New Roman" w:cs="Times New Roman"/>
        </w:rPr>
        <w:t xml:space="preserve"> following question</w:t>
      </w:r>
      <w:r>
        <w:rPr>
          <w:rFonts w:ascii="Times New Roman" w:hAnsi="Times New Roman" w:cs="Times New Roman"/>
        </w:rPr>
        <w:t xml:space="preserve"> (</w:t>
      </w:r>
      <w:r w:rsidRPr="00EC7852">
        <w:rPr>
          <w:rFonts w:ascii="Times New Roman" w:hAnsi="Times New Roman" w:cs="Times New Roman"/>
        </w:rPr>
        <w:t>Q1</w:t>
      </w:r>
      <w:r>
        <w:rPr>
          <w:rFonts w:ascii="Times New Roman" w:hAnsi="Times New Roman" w:cs="Times New Roman"/>
        </w:rPr>
        <w:t>):</w:t>
      </w:r>
      <w:r w:rsidRPr="00EC7852">
        <w:rPr>
          <w:rFonts w:ascii="Times New Roman" w:hAnsi="Times New Roman" w:cs="Times New Roman"/>
        </w:rPr>
        <w:t xml:space="preserve"> </w:t>
      </w:r>
      <w:r w:rsidRPr="00EC7852">
        <w:rPr>
          <w:rFonts w:ascii="Times New Roman" w:eastAsia="Times New Roman" w:hAnsi="Times New Roman" w:cs="Times New Roman"/>
          <w:color w:val="201F1E"/>
          <w:shd w:val="clear" w:color="auto" w:fill="FFFFFF"/>
        </w:rPr>
        <w:t>"</w:t>
      </w:r>
      <w:commentRangeStart w:id="26"/>
      <w:r w:rsidRPr="000B764A">
        <w:rPr>
          <w:rPrChange w:id="27" w:author="Matan Mazor" w:date="2020-10-29T20:05:00Z">
            <w:rPr>
              <w:rFonts w:ascii="Times New Roman" w:eastAsia="Times New Roman" w:hAnsi="Times New Roman" w:cs="Times New Roman"/>
              <w:color w:val="201F1E"/>
              <w:shd w:val="clear" w:color="auto" w:fill="FFFFFF"/>
            </w:rPr>
          </w:rPrChange>
        </w:rPr>
        <w:t xml:space="preserve">In a recent experiment, we found that participants take 500 </w:t>
      </w:r>
      <w:proofErr w:type="spellStart"/>
      <w:r w:rsidRPr="000B764A">
        <w:rPr>
          <w:rPrChange w:id="28" w:author="Matan Mazor" w:date="2020-10-29T20:05:00Z">
            <w:rPr>
              <w:rFonts w:ascii="Times New Roman" w:eastAsia="Times New Roman" w:hAnsi="Times New Roman" w:cs="Times New Roman"/>
              <w:color w:val="201F1E"/>
              <w:shd w:val="clear" w:color="auto" w:fill="FFFFFF"/>
            </w:rPr>
          </w:rPrChange>
        </w:rPr>
        <w:t>ms</w:t>
      </w:r>
      <w:proofErr w:type="spellEnd"/>
      <w:r w:rsidRPr="000B764A">
        <w:rPr>
          <w:rPrChange w:id="29" w:author="Matan Mazor" w:date="2020-10-29T20:05:00Z">
            <w:rPr>
              <w:rFonts w:ascii="Times New Roman" w:eastAsia="Times New Roman" w:hAnsi="Times New Roman" w:cs="Times New Roman"/>
              <w:color w:val="201F1E"/>
              <w:shd w:val="clear" w:color="auto" w:fill="FFFFFF"/>
            </w:rPr>
          </w:rPrChange>
        </w:rPr>
        <w:t xml:space="preserve"> on average to find a triangle among 5 ellipses. How long (on average) did it take them to find the triangle among 10 ellipses?</w:t>
      </w:r>
      <w:commentRangeEnd w:id="26"/>
      <w:r w:rsidR="000B764A">
        <w:rPr>
          <w:rStyle w:val="CommentReference"/>
        </w:rPr>
        <w:commentReference w:id="26"/>
      </w:r>
      <w:r w:rsidRPr="00EC7852">
        <w:rPr>
          <w:rFonts w:ascii="Times New Roman" w:eastAsia="Times New Roman" w:hAnsi="Times New Roman" w:cs="Times New Roman"/>
          <w:color w:val="201F1E"/>
          <w:shd w:val="clear" w:color="auto" w:fill="FFFFFF"/>
        </w:rPr>
        <w:t xml:space="preserve">". </w:t>
      </w:r>
      <w:r>
        <w:rPr>
          <w:rFonts w:ascii="Times New Roman" w:eastAsia="Times New Roman" w:hAnsi="Times New Roman" w:cs="Times New Roman"/>
          <w:color w:val="201F1E"/>
          <w:shd w:val="clear" w:color="auto" w:fill="FFFFFF"/>
        </w:rPr>
        <w:t xml:space="preserve">We will give instructions on the visual search task: state whether a target item is present or absent (pressing “J” or “F” respectively), being as accurate and as </w:t>
      </w:r>
      <w:r>
        <w:rPr>
          <w:rFonts w:ascii="Times New Roman" w:eastAsia="Times New Roman" w:hAnsi="Times New Roman" w:cs="Times New Roman"/>
          <w:color w:val="201F1E"/>
          <w:shd w:val="clear" w:color="auto" w:fill="FFFFFF"/>
        </w:rPr>
        <w:lastRenderedPageBreak/>
        <w:t xml:space="preserve">fast as possible. </w:t>
      </w:r>
      <w:r w:rsidR="008153BC">
        <w:rPr>
          <w:rFonts w:ascii="Times New Roman" w:eastAsia="Times New Roman" w:hAnsi="Times New Roman" w:cs="Times New Roman"/>
          <w:color w:val="201F1E"/>
          <w:shd w:val="clear" w:color="auto" w:fill="FFFFFF"/>
        </w:rPr>
        <w:t xml:space="preserve">Participants will complete practice trials (See Figure 1) followed by 12 trials (structure of each trial in Figure 2) forming the main part of the experiment (see Figure 3). </w:t>
      </w:r>
    </w:p>
    <w:p w14:paraId="327D5BEE" w14:textId="17B7D1D3" w:rsidR="008153BC" w:rsidRDefault="008153BC" w:rsidP="00B56C41">
      <w:pPr>
        <w:shd w:val="clear" w:color="auto" w:fill="FFFFFF"/>
        <w:spacing w:line="480" w:lineRule="auto"/>
        <w:jc w:val="both"/>
        <w:textAlignment w:val="baseline"/>
        <w:rPr>
          <w:rFonts w:ascii="Times New Roman" w:eastAsia="Times New Roman" w:hAnsi="Times New Roman" w:cs="Times New Roman"/>
          <w:color w:val="201F1E"/>
          <w:shd w:val="clear" w:color="auto" w:fill="FFFFFF"/>
        </w:rPr>
      </w:pPr>
    </w:p>
    <w:p w14:paraId="01F951B7" w14:textId="09F8D270" w:rsidR="008153BC" w:rsidRDefault="008153BC" w:rsidP="00B56C41">
      <w:pPr>
        <w:shd w:val="clear" w:color="auto" w:fill="FFFFFF"/>
        <w:spacing w:line="480" w:lineRule="auto"/>
        <w:jc w:val="both"/>
        <w:textAlignment w:val="baseline"/>
        <w:rPr>
          <w:rFonts w:ascii="Times New Roman" w:eastAsia="Times New Roman" w:hAnsi="Times New Roman" w:cs="Times New Roman"/>
          <w:color w:val="201F1E"/>
          <w:shd w:val="clear" w:color="auto" w:fill="FFFFFF"/>
        </w:rPr>
      </w:pPr>
      <w:r w:rsidRPr="008153BC">
        <w:rPr>
          <w:rFonts w:ascii="Times New Roman" w:eastAsia="Times New Roman" w:hAnsi="Times New Roman" w:cs="Times New Roman"/>
          <w:noProof/>
          <w:color w:val="201F1E"/>
          <w:shd w:val="clear" w:color="auto" w:fill="FFFFFF"/>
          <w:lang w:val="en-US" w:eastAsia="en-US" w:bidi="he-IL"/>
        </w:rPr>
        <w:drawing>
          <wp:inline distT="0" distB="0" distL="0" distR="0" wp14:anchorId="29ADC989" wp14:editId="0673D898">
            <wp:extent cx="5727700" cy="157670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576705"/>
                    </a:xfrm>
                    <a:prstGeom prst="rect">
                      <a:avLst/>
                    </a:prstGeom>
                  </pic:spPr>
                </pic:pic>
              </a:graphicData>
            </a:graphic>
          </wp:inline>
        </w:drawing>
      </w:r>
    </w:p>
    <w:p w14:paraId="32BC28DC" w14:textId="13429E51" w:rsidR="00EC7852" w:rsidRDefault="008153BC" w:rsidP="00B56C41">
      <w:pPr>
        <w:shd w:val="clear" w:color="auto" w:fill="FFFFFF"/>
        <w:spacing w:line="480" w:lineRule="auto"/>
        <w:jc w:val="both"/>
        <w:textAlignment w:val="baseline"/>
        <w:rPr>
          <w:rFonts w:ascii="Times New Roman" w:eastAsia="Times New Roman" w:hAnsi="Times New Roman" w:cs="Times New Roman"/>
          <w:shd w:val="clear" w:color="auto" w:fill="FFFFFF"/>
        </w:rPr>
      </w:pPr>
      <w:r w:rsidRPr="008153BC">
        <w:rPr>
          <w:rFonts w:ascii="Times New Roman" w:eastAsia="Times New Roman" w:hAnsi="Times New Roman" w:cs="Times New Roman"/>
          <w:i/>
          <w:iCs/>
          <w:color w:val="201F1E"/>
          <w:shd w:val="clear" w:color="auto" w:fill="FFFFFF"/>
        </w:rPr>
        <w:t>Figure 1.</w:t>
      </w:r>
      <w:r>
        <w:rPr>
          <w:rFonts w:ascii="Times New Roman" w:eastAsia="Times New Roman" w:hAnsi="Times New Roman" w:cs="Times New Roman"/>
          <w:color w:val="201F1E"/>
          <w:shd w:val="clear" w:color="auto" w:fill="FFFFFF"/>
        </w:rPr>
        <w:t xml:space="preserve"> </w:t>
      </w:r>
      <w:r w:rsidR="00EC7852">
        <w:rPr>
          <w:rFonts w:ascii="Times New Roman" w:eastAsia="Times New Roman" w:hAnsi="Times New Roman" w:cs="Times New Roman"/>
          <w:color w:val="201F1E"/>
          <w:shd w:val="clear" w:color="auto" w:fill="FFFFFF"/>
        </w:rPr>
        <w:t>To familiarize with the task, participants will complete practice trials in blocks of 6, until they produce correct responses for at least 5 out of 6 trials. In practice trials, set size is fixed to 3 and p</w:t>
      </w:r>
      <w:r>
        <w:rPr>
          <w:rFonts w:ascii="Times New Roman" w:eastAsia="Times New Roman" w:hAnsi="Times New Roman" w:cs="Times New Roman"/>
          <w:color w:val="201F1E"/>
          <w:shd w:val="clear" w:color="auto" w:fill="FFFFFF"/>
        </w:rPr>
        <w:t>a</w:t>
      </w:r>
      <w:r w:rsidR="00EC7852">
        <w:rPr>
          <w:rFonts w:ascii="Times New Roman" w:eastAsia="Times New Roman" w:hAnsi="Times New Roman" w:cs="Times New Roman"/>
          <w:color w:val="201F1E"/>
          <w:shd w:val="clear" w:color="auto" w:fill="FFFFFF"/>
        </w:rPr>
        <w:t>rticipants search for a rotated T among rotated Ls</w:t>
      </w:r>
      <w:r>
        <w:rPr>
          <w:rFonts w:ascii="Times New Roman" w:eastAsia="Times New Roman" w:hAnsi="Times New Roman" w:cs="Times New Roman"/>
          <w:color w:val="201F1E"/>
          <w:shd w:val="clear" w:color="auto" w:fill="FFFFFF"/>
        </w:rPr>
        <w:t xml:space="preserve"> (from Mazor &amp; Fleming, 2020</w:t>
      </w:r>
      <w:r>
        <w:rPr>
          <w:rFonts w:ascii="Times New Roman" w:eastAsia="Times New Roman" w:hAnsi="Times New Roman" w:cs="Times New Roman"/>
          <w:shd w:val="clear" w:color="auto" w:fill="FFFFFF"/>
        </w:rPr>
        <w:t>)</w:t>
      </w:r>
    </w:p>
    <w:p w14:paraId="7C2E2F33" w14:textId="77777777" w:rsidR="008153BC" w:rsidRDefault="008153BC" w:rsidP="00B56C41">
      <w:pPr>
        <w:shd w:val="clear" w:color="auto" w:fill="FFFFFF"/>
        <w:spacing w:line="480" w:lineRule="auto"/>
        <w:jc w:val="both"/>
        <w:textAlignment w:val="baseline"/>
        <w:rPr>
          <w:rFonts w:ascii="Times New Roman" w:eastAsia="Times New Roman" w:hAnsi="Times New Roman" w:cs="Times New Roman"/>
          <w:shd w:val="clear" w:color="auto" w:fill="FFFFFF"/>
        </w:rPr>
      </w:pPr>
    </w:p>
    <w:p w14:paraId="1A27141C" w14:textId="1952CFA4" w:rsidR="008153BC" w:rsidRDefault="008153BC" w:rsidP="00B56C41">
      <w:pPr>
        <w:shd w:val="clear" w:color="auto" w:fill="FFFFFF"/>
        <w:spacing w:line="480" w:lineRule="auto"/>
        <w:jc w:val="both"/>
        <w:textAlignment w:val="baseline"/>
        <w:rPr>
          <w:rFonts w:ascii="Times New Roman" w:eastAsia="Times New Roman" w:hAnsi="Times New Roman" w:cs="Times New Roman"/>
          <w:shd w:val="clear" w:color="auto" w:fill="FFFFFF"/>
        </w:rPr>
      </w:pPr>
      <w:r w:rsidRPr="008153BC">
        <w:rPr>
          <w:rFonts w:ascii="Times New Roman" w:eastAsia="Times New Roman" w:hAnsi="Times New Roman" w:cs="Times New Roman"/>
          <w:noProof/>
          <w:shd w:val="clear" w:color="auto" w:fill="FFFFFF"/>
          <w:lang w:val="en-US" w:eastAsia="en-US" w:bidi="he-IL"/>
        </w:rPr>
        <w:drawing>
          <wp:inline distT="0" distB="0" distL="0" distR="0" wp14:anchorId="18F4976E" wp14:editId="119A2276">
            <wp:extent cx="5556250" cy="1339515"/>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81" t="2775" r="1972" b="4503"/>
                    <a:stretch/>
                  </pic:blipFill>
                  <pic:spPr bwMode="auto">
                    <a:xfrm>
                      <a:off x="0" y="0"/>
                      <a:ext cx="5558568" cy="1340074"/>
                    </a:xfrm>
                    <a:prstGeom prst="rect">
                      <a:avLst/>
                    </a:prstGeom>
                    <a:ln>
                      <a:noFill/>
                    </a:ln>
                    <a:extLst>
                      <a:ext uri="{53640926-AAD7-44D8-BBD7-CCE9431645EC}">
                        <a14:shadowObscured xmlns:a14="http://schemas.microsoft.com/office/drawing/2010/main"/>
                      </a:ext>
                    </a:extLst>
                  </pic:spPr>
                </pic:pic>
              </a:graphicData>
            </a:graphic>
          </wp:inline>
        </w:drawing>
      </w:r>
    </w:p>
    <w:p w14:paraId="7F4217B9" w14:textId="4F191135" w:rsidR="008153BC" w:rsidRDefault="008153BC" w:rsidP="00B56C41">
      <w:pPr>
        <w:shd w:val="clear" w:color="auto" w:fill="FFFFFF"/>
        <w:spacing w:line="480" w:lineRule="auto"/>
        <w:jc w:val="both"/>
        <w:textAlignment w:val="baseline"/>
        <w:rPr>
          <w:rFonts w:ascii="Times New Roman" w:eastAsia="Times New Roman" w:hAnsi="Times New Roman" w:cs="Times New Roman"/>
          <w:shd w:val="clear" w:color="auto" w:fill="FFFFFF"/>
        </w:rPr>
      </w:pPr>
      <w:r w:rsidRPr="008153BC">
        <w:rPr>
          <w:rFonts w:ascii="Times New Roman" w:eastAsia="Times New Roman" w:hAnsi="Times New Roman" w:cs="Times New Roman"/>
          <w:i/>
          <w:iCs/>
          <w:shd w:val="clear" w:color="auto" w:fill="FFFFFF"/>
        </w:rPr>
        <w:t>Figure 2.</w:t>
      </w:r>
      <w:r>
        <w:rPr>
          <w:rFonts w:ascii="Times New Roman" w:eastAsia="Times New Roman" w:hAnsi="Times New Roman" w:cs="Times New Roman"/>
          <w:shd w:val="clear" w:color="auto" w:fill="FFFFFF"/>
        </w:rPr>
        <w:t xml:space="preserve"> </w:t>
      </w:r>
      <w:r w:rsidR="00EC7852">
        <w:rPr>
          <w:rFonts w:ascii="Times New Roman" w:eastAsia="Times New Roman" w:hAnsi="Times New Roman" w:cs="Times New Roman"/>
          <w:shd w:val="clear" w:color="auto" w:fill="FFFFFF"/>
        </w:rPr>
        <w:t xml:space="preserve">Each trial begins with a screen showing the target stimulus. Next, the search display is presented until a response is given. The feedback screen </w:t>
      </w:r>
      <w:proofErr w:type="gramStart"/>
      <w:r w:rsidR="00EC7852">
        <w:rPr>
          <w:rFonts w:ascii="Times New Roman" w:eastAsia="Times New Roman" w:hAnsi="Times New Roman" w:cs="Times New Roman"/>
          <w:shd w:val="clear" w:color="auto" w:fill="FFFFFF"/>
        </w:rPr>
        <w:t>is displayed</w:t>
      </w:r>
      <w:proofErr w:type="gramEnd"/>
      <w:r w:rsidR="00EC7852">
        <w:rPr>
          <w:rFonts w:ascii="Times New Roman" w:eastAsia="Times New Roman" w:hAnsi="Times New Roman" w:cs="Times New Roman"/>
          <w:shd w:val="clear" w:color="auto" w:fill="FFFFFF"/>
        </w:rPr>
        <w:t xml:space="preserve"> for 1000ms after correct responses and 4000ms after errors, to boost speed and accuracy</w:t>
      </w:r>
      <w:r>
        <w:rPr>
          <w:rFonts w:ascii="Times New Roman" w:eastAsia="Times New Roman" w:hAnsi="Times New Roman" w:cs="Times New Roman"/>
          <w:shd w:val="clear" w:color="auto" w:fill="FFFFFF"/>
        </w:rPr>
        <w:t xml:space="preserve"> (</w:t>
      </w:r>
      <w:r w:rsidR="008A1AFA">
        <w:rPr>
          <w:rFonts w:ascii="Times New Roman" w:eastAsia="Times New Roman" w:hAnsi="Times New Roman" w:cs="Times New Roman"/>
          <w:shd w:val="clear" w:color="auto" w:fill="FFFFFF"/>
        </w:rPr>
        <w:t xml:space="preserve">figure </w:t>
      </w:r>
      <w:r>
        <w:rPr>
          <w:rFonts w:ascii="Times New Roman" w:eastAsia="Times New Roman" w:hAnsi="Times New Roman" w:cs="Times New Roman"/>
          <w:shd w:val="clear" w:color="auto" w:fill="FFFFFF"/>
        </w:rPr>
        <w:t xml:space="preserve">from Mazor &amp; Fleming, 2020). </w:t>
      </w:r>
    </w:p>
    <w:p w14:paraId="60853130" w14:textId="336FF75E" w:rsidR="008153BC" w:rsidRDefault="008153BC" w:rsidP="00B56C41">
      <w:pPr>
        <w:shd w:val="clear" w:color="auto" w:fill="FFFFFF"/>
        <w:spacing w:line="480" w:lineRule="auto"/>
        <w:jc w:val="both"/>
        <w:textAlignment w:val="baseline"/>
        <w:rPr>
          <w:rFonts w:ascii="Times New Roman" w:eastAsia="Times New Roman" w:hAnsi="Times New Roman" w:cs="Times New Roman"/>
          <w:shd w:val="clear" w:color="auto" w:fill="FFFFFF"/>
        </w:rPr>
      </w:pPr>
    </w:p>
    <w:p w14:paraId="6971A67D" w14:textId="7FE07F96" w:rsidR="008153BC" w:rsidRDefault="008153BC" w:rsidP="00B56C41">
      <w:pPr>
        <w:shd w:val="clear" w:color="auto" w:fill="FFFFFF"/>
        <w:spacing w:line="480" w:lineRule="auto"/>
        <w:jc w:val="both"/>
        <w:textAlignment w:val="baseline"/>
        <w:rPr>
          <w:rFonts w:ascii="Times New Roman" w:eastAsia="Times New Roman" w:hAnsi="Times New Roman" w:cs="Times New Roman"/>
          <w:shd w:val="clear" w:color="auto" w:fill="FFFFFF"/>
        </w:rPr>
      </w:pPr>
      <w:commentRangeStart w:id="30"/>
      <w:r w:rsidRPr="008153BC">
        <w:rPr>
          <w:rFonts w:ascii="Times New Roman" w:eastAsia="Times New Roman" w:hAnsi="Times New Roman" w:cs="Times New Roman"/>
          <w:noProof/>
          <w:shd w:val="clear" w:color="auto" w:fill="FFFFFF"/>
          <w:lang w:val="en-US" w:eastAsia="en-US" w:bidi="he-IL"/>
        </w:rPr>
        <w:lastRenderedPageBreak/>
        <w:drawing>
          <wp:inline distT="0" distB="0" distL="0" distR="0" wp14:anchorId="628B9D65" wp14:editId="08E58929">
            <wp:extent cx="5016500" cy="3721100"/>
            <wp:effectExtent l="12700" t="12700" r="12700" b="1270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6500" cy="3721100"/>
                    </a:xfrm>
                    <a:prstGeom prst="rect">
                      <a:avLst/>
                    </a:prstGeom>
                    <a:ln>
                      <a:solidFill>
                        <a:schemeClr val="tx1"/>
                      </a:solidFill>
                    </a:ln>
                  </pic:spPr>
                </pic:pic>
              </a:graphicData>
            </a:graphic>
          </wp:inline>
        </w:drawing>
      </w:r>
      <w:commentRangeEnd w:id="30"/>
      <w:r w:rsidR="000B764A">
        <w:rPr>
          <w:rStyle w:val="CommentReference"/>
          <w:rtl/>
        </w:rPr>
        <w:commentReference w:id="30"/>
      </w:r>
    </w:p>
    <w:p w14:paraId="334CAE33" w14:textId="7282CCC0" w:rsidR="00EC7852" w:rsidRPr="008153BC" w:rsidRDefault="008153BC" w:rsidP="00B56C41">
      <w:pPr>
        <w:shd w:val="clear" w:color="auto" w:fill="FFFFFF"/>
        <w:spacing w:line="480" w:lineRule="auto"/>
        <w:jc w:val="both"/>
        <w:textAlignment w:val="baseline"/>
        <w:rPr>
          <w:rFonts w:ascii="Times New Roman" w:eastAsia="Times New Roman" w:hAnsi="Times New Roman" w:cs="Times New Roman"/>
          <w:shd w:val="clear" w:color="auto" w:fill="FFFFFF"/>
        </w:rPr>
      </w:pPr>
      <w:r w:rsidRPr="008153BC">
        <w:rPr>
          <w:rFonts w:ascii="Times New Roman" w:eastAsia="Times New Roman" w:hAnsi="Times New Roman" w:cs="Times New Roman"/>
          <w:i/>
          <w:iCs/>
          <w:shd w:val="clear" w:color="auto" w:fill="FFFFFF"/>
        </w:rPr>
        <w:t>Figure 3.</w:t>
      </w:r>
      <w:r>
        <w:rPr>
          <w:rFonts w:ascii="Times New Roman" w:eastAsia="Times New Roman" w:hAnsi="Times New Roman" w:cs="Times New Roman"/>
          <w:shd w:val="clear" w:color="auto" w:fill="FFFFFF"/>
        </w:rPr>
        <w:t xml:space="preserve"> The main part of the experiment consists of 12 trials. </w:t>
      </w:r>
      <w:r w:rsidR="00EC7852">
        <w:rPr>
          <w:rFonts w:ascii="Times New Roman" w:eastAsia="Times New Roman" w:hAnsi="Times New Roman" w:cs="Times New Roman"/>
          <w:shd w:val="clear" w:color="auto" w:fill="FFFFFF"/>
        </w:rPr>
        <w:t>Unbeknown to participants, blocks 1 and 3 (trials 1-4 and 9-12) are target-absent and block 2 (trials 5-8) are target-present</w:t>
      </w:r>
      <w:r>
        <w:rPr>
          <w:rFonts w:ascii="Times New Roman" w:eastAsia="Times New Roman" w:hAnsi="Times New Roman" w:cs="Times New Roman"/>
          <w:shd w:val="clear" w:color="auto" w:fill="FFFFFF"/>
        </w:rPr>
        <w:t xml:space="preserve">. </w:t>
      </w:r>
      <w:r w:rsidR="00EC7852">
        <w:rPr>
          <w:rFonts w:ascii="Times New Roman" w:eastAsia="Times New Roman" w:hAnsi="Times New Roman" w:cs="Times New Roman"/>
          <w:shd w:val="clear" w:color="auto" w:fill="FFFFFF"/>
        </w:rPr>
        <w:t>Participants search for a red circle (target item) among red squares (shape search) or among red squares and blue circles (conjunction search</w:t>
      </w:r>
      <w:r>
        <w:rPr>
          <w:rFonts w:ascii="Times New Roman" w:eastAsia="Times New Roman" w:hAnsi="Times New Roman" w:cs="Times New Roman"/>
          <w:shd w:val="clear" w:color="auto" w:fill="FFFFFF"/>
        </w:rPr>
        <w:t xml:space="preserve">). </w:t>
      </w:r>
      <w:r w:rsidR="00EC7852">
        <w:rPr>
          <w:rFonts w:ascii="Times New Roman" w:eastAsia="Times New Roman" w:hAnsi="Times New Roman" w:cs="Times New Roman"/>
          <w:shd w:val="clear" w:color="auto" w:fill="FFFFFF"/>
        </w:rPr>
        <w:t xml:space="preserve">The number of items in the search display (set size) </w:t>
      </w:r>
      <w:r w:rsidR="008A1AFA">
        <w:rPr>
          <w:rFonts w:ascii="Times New Roman" w:eastAsia="Times New Roman" w:hAnsi="Times New Roman" w:cs="Times New Roman"/>
          <w:shd w:val="clear" w:color="auto" w:fill="FFFFFF"/>
        </w:rPr>
        <w:t>is</w:t>
      </w:r>
      <w:r w:rsidR="00EC7852">
        <w:rPr>
          <w:rFonts w:ascii="Times New Roman" w:eastAsia="Times New Roman" w:hAnsi="Times New Roman" w:cs="Times New Roman"/>
          <w:shd w:val="clear" w:color="auto" w:fill="FFFFFF"/>
        </w:rPr>
        <w:t xml:space="preserve"> 4 or 8. T</w:t>
      </w:r>
      <w:r>
        <w:rPr>
          <w:rFonts w:ascii="Times New Roman" w:eastAsia="Times New Roman" w:hAnsi="Times New Roman" w:cs="Times New Roman"/>
          <w:shd w:val="clear" w:color="auto" w:fill="FFFFFF"/>
        </w:rPr>
        <w:t>he following</w:t>
      </w:r>
      <w:r w:rsidR="00EC7852">
        <w:rPr>
          <w:rFonts w:ascii="Times New Roman" w:eastAsia="Times New Roman" w:hAnsi="Times New Roman" w:cs="Times New Roman"/>
          <w:shd w:val="clear" w:color="auto" w:fill="FFFFFF"/>
        </w:rPr>
        <w:t xml:space="preserve"> 2x2 design</w:t>
      </w:r>
      <w:r>
        <w:rPr>
          <w:rFonts w:ascii="Times New Roman" w:eastAsia="Times New Roman" w:hAnsi="Times New Roman" w:cs="Times New Roman"/>
          <w:shd w:val="clear" w:color="auto" w:fill="FFFFFF"/>
        </w:rPr>
        <w:t xml:space="preserve"> is </w:t>
      </w:r>
      <w:r w:rsidR="008A1AFA">
        <w:rPr>
          <w:rFonts w:ascii="Times New Roman" w:eastAsia="Times New Roman" w:hAnsi="Times New Roman" w:cs="Times New Roman"/>
          <w:shd w:val="clear" w:color="auto" w:fill="FFFFFF"/>
        </w:rPr>
        <w:t>applied</w:t>
      </w:r>
      <w:r w:rsidR="00EC7852">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w:t>
      </w:r>
      <w:r w:rsidR="00EC7852">
        <w:rPr>
          <w:rFonts w:ascii="Times New Roman" w:eastAsia="Times New Roman" w:hAnsi="Times New Roman" w:cs="Times New Roman"/>
          <w:shd w:val="clear" w:color="auto" w:fill="FFFFFF"/>
        </w:rPr>
        <w:t xml:space="preserve">ype of search (shape, conjunction) </w:t>
      </w:r>
      <w:r>
        <w:rPr>
          <w:rFonts w:ascii="Times New Roman" w:eastAsia="Times New Roman" w:hAnsi="Times New Roman" w:cs="Times New Roman"/>
          <w:shd w:val="clear" w:color="auto" w:fill="FFFFFF"/>
        </w:rPr>
        <w:t>X S</w:t>
      </w:r>
      <w:r w:rsidR="00EC7852">
        <w:rPr>
          <w:rFonts w:ascii="Times New Roman" w:eastAsia="Times New Roman" w:hAnsi="Times New Roman" w:cs="Times New Roman"/>
          <w:shd w:val="clear" w:color="auto" w:fill="FFFFFF"/>
        </w:rPr>
        <w:t xml:space="preserve">et size (4,8). Item position </w:t>
      </w:r>
      <w:r>
        <w:rPr>
          <w:rFonts w:ascii="Times New Roman" w:eastAsia="Times New Roman" w:hAnsi="Times New Roman" w:cs="Times New Roman"/>
          <w:shd w:val="clear" w:color="auto" w:fill="FFFFFF"/>
        </w:rPr>
        <w:t>is</w:t>
      </w:r>
      <w:r w:rsidR="00EC7852">
        <w:rPr>
          <w:rFonts w:ascii="Times New Roman" w:eastAsia="Times New Roman" w:hAnsi="Times New Roman" w:cs="Times New Roman"/>
          <w:shd w:val="clear" w:color="auto" w:fill="FFFFFF"/>
        </w:rPr>
        <w:t xml:space="preserve"> randomised. Trial order within each block </w:t>
      </w:r>
      <w:r>
        <w:rPr>
          <w:rFonts w:ascii="Times New Roman" w:eastAsia="Times New Roman" w:hAnsi="Times New Roman" w:cs="Times New Roman"/>
          <w:shd w:val="clear" w:color="auto" w:fill="FFFFFF"/>
        </w:rPr>
        <w:t>is</w:t>
      </w:r>
      <w:r w:rsidR="00EC7852">
        <w:rPr>
          <w:rFonts w:ascii="Times New Roman" w:eastAsia="Times New Roman" w:hAnsi="Times New Roman" w:cs="Times New Roman"/>
          <w:shd w:val="clear" w:color="auto" w:fill="FFFFFF"/>
        </w:rPr>
        <w:t xml:space="preserve"> randomised. </w:t>
      </w:r>
    </w:p>
    <w:p w14:paraId="5B06EAF1" w14:textId="77777777" w:rsidR="008153BC" w:rsidRDefault="008153BC" w:rsidP="00B56C41">
      <w:pPr>
        <w:shd w:val="clear" w:color="auto" w:fill="FFFFFF"/>
        <w:spacing w:line="480" w:lineRule="auto"/>
        <w:jc w:val="both"/>
        <w:textAlignment w:val="baseline"/>
        <w:rPr>
          <w:rFonts w:ascii="Times New Roman" w:eastAsia="Times New Roman" w:hAnsi="Times New Roman" w:cs="Times New Roman"/>
          <w:shd w:val="clear" w:color="auto" w:fill="FFFFFF"/>
        </w:rPr>
      </w:pPr>
    </w:p>
    <w:p w14:paraId="1A291071" w14:textId="5131C887" w:rsidR="00EC7852" w:rsidRDefault="00EC7852" w:rsidP="00B56C41">
      <w:pPr>
        <w:shd w:val="clear" w:color="auto" w:fill="FFFFFF"/>
        <w:spacing w:line="48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shd w:val="clear" w:color="auto" w:fill="FFFFFF"/>
        </w:rPr>
        <w:t xml:space="preserve">After completing the main part of the experiment, participants </w:t>
      </w:r>
      <w:r w:rsidR="008153BC">
        <w:rPr>
          <w:rFonts w:ascii="Times New Roman" w:eastAsia="Times New Roman" w:hAnsi="Times New Roman" w:cs="Times New Roman"/>
          <w:shd w:val="clear" w:color="auto" w:fill="FFFFFF"/>
        </w:rPr>
        <w:t>will be</w:t>
      </w:r>
      <w:r>
        <w:rPr>
          <w:rFonts w:ascii="Times New Roman" w:eastAsia="Times New Roman" w:hAnsi="Times New Roman" w:cs="Times New Roman"/>
          <w:shd w:val="clear" w:color="auto" w:fill="FFFFFF"/>
        </w:rPr>
        <w:t xml:space="preserve"> asked the following question (Q2): </w:t>
      </w:r>
      <w:r w:rsidRPr="00EC7852">
        <w:rPr>
          <w:rFonts w:ascii="Times New Roman" w:eastAsia="Times New Roman" w:hAnsi="Times New Roman" w:cs="Times New Roman"/>
          <w:color w:val="201F1E"/>
          <w:shd w:val="clear" w:color="auto" w:fill="FFFFFF"/>
        </w:rPr>
        <w:t>“</w:t>
      </w:r>
      <w:commentRangeStart w:id="31"/>
      <w:r w:rsidRPr="00EC7852">
        <w:rPr>
          <w:rFonts w:ascii="Times New Roman" w:eastAsia="Times New Roman" w:hAnsi="Times New Roman" w:cs="Times New Roman"/>
          <w:color w:val="000000"/>
        </w:rPr>
        <w:t xml:space="preserve">Have you had any experience with this type of experiment in the past (i.e. searching for a target of a certain shape among items of </w:t>
      </w:r>
      <w:r w:rsidR="008A1AFA">
        <w:rPr>
          <w:rFonts w:ascii="Times New Roman" w:eastAsia="Times New Roman" w:hAnsi="Times New Roman" w:cs="Times New Roman"/>
          <w:color w:val="000000"/>
        </w:rPr>
        <w:t xml:space="preserve">a </w:t>
      </w:r>
      <w:r w:rsidRPr="00EC7852">
        <w:rPr>
          <w:rFonts w:ascii="Times New Roman" w:eastAsia="Times New Roman" w:hAnsi="Times New Roman" w:cs="Times New Roman"/>
          <w:color w:val="000000"/>
        </w:rPr>
        <w:t>different shape)? If so, explain</w:t>
      </w:r>
      <w:commentRangeEnd w:id="31"/>
      <w:r w:rsidR="000B764A">
        <w:rPr>
          <w:rStyle w:val="CommentReference"/>
        </w:rPr>
        <w:commentReference w:id="31"/>
      </w:r>
      <w:r w:rsidRPr="00EC7852">
        <w:rPr>
          <w:rFonts w:ascii="Times New Roman" w:eastAsia="Times New Roman" w:hAnsi="Times New Roman" w:cs="Times New Roman"/>
          <w:color w:val="000000"/>
        </w:rPr>
        <w:t>.</w:t>
      </w:r>
      <w:proofErr w:type="gramStart"/>
      <w:r w:rsidRPr="00EC7852">
        <w:rPr>
          <w:rFonts w:ascii="Times New Roman" w:eastAsia="Times New Roman" w:hAnsi="Times New Roman" w:cs="Times New Roman"/>
          <w:color w:val="000000"/>
        </w:rPr>
        <w:t>”</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
    <w:p w14:paraId="566ABC7A" w14:textId="57CD6FF5" w:rsidR="008153BC" w:rsidRDefault="008153BC" w:rsidP="00B56C41">
      <w:pPr>
        <w:shd w:val="clear" w:color="auto" w:fill="FFFFFF"/>
        <w:spacing w:line="480" w:lineRule="auto"/>
        <w:jc w:val="both"/>
        <w:textAlignment w:val="baseline"/>
        <w:rPr>
          <w:rFonts w:ascii="Times New Roman" w:eastAsia="Times New Roman" w:hAnsi="Times New Roman" w:cs="Times New Roman"/>
          <w:color w:val="000000"/>
        </w:rPr>
      </w:pPr>
    </w:p>
    <w:p w14:paraId="7F4CE976" w14:textId="7DE6CDF6" w:rsidR="008153BC" w:rsidRDefault="008153BC" w:rsidP="00B56C41">
      <w:pPr>
        <w:shd w:val="clear" w:color="auto" w:fill="FFFFFF"/>
        <w:spacing w:line="480" w:lineRule="auto"/>
        <w:jc w:val="both"/>
        <w:textAlignment w:val="baseline"/>
        <w:rPr>
          <w:rFonts w:ascii="Times New Roman" w:eastAsia="Times New Roman" w:hAnsi="Times New Roman" w:cs="Times New Roman"/>
          <w:color w:val="000000"/>
        </w:rPr>
      </w:pPr>
    </w:p>
    <w:p w14:paraId="1A785E4A" w14:textId="05D4939D" w:rsidR="008A1AFA" w:rsidRDefault="008A1AFA" w:rsidP="00B56C41">
      <w:pPr>
        <w:shd w:val="clear" w:color="auto" w:fill="FFFFFF"/>
        <w:spacing w:line="480" w:lineRule="auto"/>
        <w:jc w:val="both"/>
        <w:textAlignment w:val="baseline"/>
        <w:rPr>
          <w:rFonts w:ascii="Times New Roman" w:eastAsia="Times New Roman" w:hAnsi="Times New Roman" w:cs="Times New Roman"/>
          <w:color w:val="000000"/>
        </w:rPr>
      </w:pPr>
    </w:p>
    <w:p w14:paraId="472FAC60" w14:textId="77777777" w:rsidR="00B56C41" w:rsidRDefault="00B56C41" w:rsidP="00B56C41">
      <w:pPr>
        <w:shd w:val="clear" w:color="auto" w:fill="FFFFFF"/>
        <w:spacing w:line="480" w:lineRule="auto"/>
        <w:jc w:val="both"/>
        <w:textAlignment w:val="baseline"/>
        <w:rPr>
          <w:rFonts w:ascii="Times New Roman" w:eastAsia="Times New Roman" w:hAnsi="Times New Roman" w:cs="Times New Roman"/>
          <w:color w:val="000000"/>
        </w:rPr>
      </w:pPr>
    </w:p>
    <w:p w14:paraId="11760197" w14:textId="286A848B" w:rsidR="00EC7852" w:rsidRPr="008153BC" w:rsidRDefault="00EC7852" w:rsidP="00B56C41">
      <w:pPr>
        <w:shd w:val="clear" w:color="auto" w:fill="FFFFFF"/>
        <w:spacing w:line="480" w:lineRule="auto"/>
        <w:ind w:firstLine="720"/>
        <w:jc w:val="center"/>
        <w:textAlignment w:val="baseline"/>
        <w:rPr>
          <w:rFonts w:ascii="Times New Roman" w:eastAsia="Times New Roman" w:hAnsi="Times New Roman" w:cs="Times New Roman"/>
          <w:b/>
          <w:bCs/>
          <w:color w:val="000000"/>
        </w:rPr>
      </w:pPr>
      <w:r w:rsidRPr="008153BC">
        <w:rPr>
          <w:rFonts w:ascii="Times New Roman" w:eastAsia="Times New Roman" w:hAnsi="Times New Roman" w:cs="Times New Roman"/>
          <w:b/>
          <w:bCs/>
          <w:color w:val="000000"/>
        </w:rPr>
        <w:lastRenderedPageBreak/>
        <w:t>Analysis</w:t>
      </w:r>
    </w:p>
    <w:p w14:paraId="196B8DA8" w14:textId="5662C144" w:rsidR="00EC7852" w:rsidRDefault="00366DC6" w:rsidP="00B56C41">
      <w:pPr>
        <w:shd w:val="clear" w:color="auto" w:fill="FFFFFF"/>
        <w:spacing w:line="480" w:lineRule="auto"/>
        <w:ind w:firstLine="720"/>
        <w:jc w:val="both"/>
        <w:textAlignment w:val="baseline"/>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Trials with </w:t>
      </w:r>
      <w:r w:rsidR="008A1AFA">
        <w:rPr>
          <w:rFonts w:ascii="Times New Roman" w:eastAsia="Times New Roman" w:hAnsi="Times New Roman" w:cs="Times New Roman"/>
          <w:shd w:val="clear" w:color="auto" w:fill="FFFFFF"/>
        </w:rPr>
        <w:t>response times</w:t>
      </w:r>
      <w:r>
        <w:rPr>
          <w:rFonts w:ascii="Times New Roman" w:eastAsia="Times New Roman" w:hAnsi="Times New Roman" w:cs="Times New Roman"/>
          <w:shd w:val="clear" w:color="auto" w:fill="FFFFFF"/>
        </w:rPr>
        <w:t xml:space="preserve"> below 250ms or above 1000ms, as well as error trials, will be excluded from the analysis. Throughout the analysis, we will consider that slopes significantly lower than 10ms/item indicate a pop-out effect. Slopes </w:t>
      </w:r>
      <w:proofErr w:type="gramStart"/>
      <w:r>
        <w:rPr>
          <w:rFonts w:ascii="Times New Roman" w:eastAsia="Times New Roman" w:hAnsi="Times New Roman" w:cs="Times New Roman"/>
          <w:shd w:val="clear" w:color="auto" w:fill="FFFFFF"/>
        </w:rPr>
        <w:t>will be computed</w:t>
      </w:r>
      <w:proofErr w:type="gramEnd"/>
      <w:r>
        <w:rPr>
          <w:rFonts w:ascii="Times New Roman" w:eastAsia="Times New Roman" w:hAnsi="Times New Roman" w:cs="Times New Roman"/>
          <w:shd w:val="clear" w:color="auto" w:fill="FFFFFF"/>
        </w:rPr>
        <w:t xml:space="preserve"> using simple linear regression</w:t>
      </w:r>
      <w:ins w:id="32" w:author="Matan Mazor" w:date="2020-10-29T20:07:00Z">
        <w:r w:rsidR="000B764A">
          <w:rPr>
            <w:rFonts w:ascii="Times New Roman" w:eastAsia="Times New Roman" w:hAnsi="Times New Roman" w:cs="Times New Roman"/>
            <w:shd w:val="clear" w:color="auto" w:fill="FFFFFF"/>
          </w:rPr>
          <w:t>, controlling for serial trial order</w:t>
        </w:r>
      </w:ins>
      <w:r>
        <w:rPr>
          <w:rFonts w:ascii="Times New Roman" w:eastAsia="Times New Roman" w:hAnsi="Times New Roman" w:cs="Times New Roman"/>
          <w:shd w:val="clear" w:color="auto" w:fill="FFFFFF"/>
        </w:rPr>
        <w:t xml:space="preserve">. </w:t>
      </w:r>
    </w:p>
    <w:p w14:paraId="481E1BD7" w14:textId="27E10929" w:rsidR="00366DC6" w:rsidRDefault="00366DC6" w:rsidP="00B56C41">
      <w:pPr>
        <w:shd w:val="clear" w:color="auto" w:fill="FFFFFF"/>
        <w:spacing w:line="480" w:lineRule="auto"/>
        <w:ind w:firstLine="720"/>
        <w:jc w:val="both"/>
        <w:textAlignment w:val="baseline"/>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Hypotheses 1 and 2: Within-subjects t-tests will determine whether there is a significant difference between conjunction and search slopes, and whether the search slope is significantly below 10ms/item. That analysis will be repeated for each block. </w:t>
      </w:r>
    </w:p>
    <w:p w14:paraId="6E9E3F33" w14:textId="185C38DC" w:rsidR="00366DC6" w:rsidRDefault="00366DC6" w:rsidP="00B56C41">
      <w:pPr>
        <w:shd w:val="clear" w:color="auto" w:fill="FFFFFF"/>
        <w:spacing w:line="480" w:lineRule="auto"/>
        <w:ind w:firstLine="720"/>
        <w:jc w:val="both"/>
        <w:textAlignment w:val="baseline"/>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Hypothesis 3: A within-subjects t-test will compare the shape search slope in block 1 with the shape search slope in block 3. </w:t>
      </w:r>
    </w:p>
    <w:p w14:paraId="29F18589" w14:textId="75BB3AEA" w:rsidR="008153BC" w:rsidRDefault="00366DC6" w:rsidP="00B56C41">
      <w:pPr>
        <w:shd w:val="clear" w:color="auto" w:fill="FFFFFF"/>
        <w:spacing w:line="480" w:lineRule="auto"/>
        <w:ind w:firstLine="720"/>
        <w:jc w:val="both"/>
        <w:textAlignment w:val="baseline"/>
        <w:rPr>
          <w:rFonts w:ascii="Times New Roman" w:eastAsia="Times New Roman" w:hAnsi="Times New Roman" w:cs="Times New Roman"/>
          <w:shd w:val="clear" w:color="auto" w:fill="FFFFFF"/>
        </w:rPr>
      </w:pPr>
      <w:commentRangeStart w:id="33"/>
      <w:r>
        <w:rPr>
          <w:rFonts w:ascii="Times New Roman" w:eastAsia="Times New Roman" w:hAnsi="Times New Roman" w:cs="Times New Roman"/>
          <w:shd w:val="clear" w:color="auto" w:fill="FFFFFF"/>
        </w:rPr>
        <w:t xml:space="preserve">Hypotheses 4 and 5: Participants will be divided into two groups for analysis, those who answered “Yes” to </w:t>
      </w:r>
      <w:r w:rsidR="00C755C6">
        <w:rPr>
          <w:rFonts w:ascii="Times New Roman" w:eastAsia="Times New Roman" w:hAnsi="Times New Roman" w:cs="Times New Roman"/>
          <w:shd w:val="clear" w:color="auto" w:fill="FFFFFF"/>
        </w:rPr>
        <w:t>Q</w:t>
      </w:r>
      <w:r>
        <w:rPr>
          <w:rFonts w:ascii="Times New Roman" w:eastAsia="Times New Roman" w:hAnsi="Times New Roman" w:cs="Times New Roman"/>
          <w:shd w:val="clear" w:color="auto" w:fill="FFFFFF"/>
        </w:rPr>
        <w:t>2</w:t>
      </w:r>
      <w:r w:rsidR="008A1AFA">
        <w:rPr>
          <w:rFonts w:ascii="Times New Roman" w:eastAsia="Times New Roman" w:hAnsi="Times New Roman" w:cs="Times New Roman"/>
          <w:shd w:val="clear" w:color="auto" w:fill="FFFFFF"/>
        </w:rPr>
        <w:t xml:space="preserve"> (group 1)</w:t>
      </w:r>
      <w:r>
        <w:rPr>
          <w:rFonts w:ascii="Times New Roman" w:eastAsia="Times New Roman" w:hAnsi="Times New Roman" w:cs="Times New Roman"/>
          <w:shd w:val="clear" w:color="auto" w:fill="FFFFFF"/>
        </w:rPr>
        <w:t xml:space="preserve"> and those who answered “No” to </w:t>
      </w:r>
      <w:r w:rsidR="00C755C6">
        <w:rPr>
          <w:rFonts w:ascii="Times New Roman" w:eastAsia="Times New Roman" w:hAnsi="Times New Roman" w:cs="Times New Roman"/>
          <w:shd w:val="clear" w:color="auto" w:fill="FFFFFF"/>
        </w:rPr>
        <w:t>Q</w:t>
      </w:r>
      <w:r>
        <w:rPr>
          <w:rFonts w:ascii="Times New Roman" w:eastAsia="Times New Roman" w:hAnsi="Times New Roman" w:cs="Times New Roman"/>
          <w:shd w:val="clear" w:color="auto" w:fill="FFFFFF"/>
        </w:rPr>
        <w:t>2</w:t>
      </w:r>
      <w:r w:rsidR="008A1AFA">
        <w:rPr>
          <w:rFonts w:ascii="Times New Roman" w:eastAsia="Times New Roman" w:hAnsi="Times New Roman" w:cs="Times New Roman"/>
          <w:shd w:val="clear" w:color="auto" w:fill="FFFFFF"/>
        </w:rPr>
        <w:t xml:space="preserve"> (group 2)</w:t>
      </w:r>
      <w:r>
        <w:rPr>
          <w:rFonts w:ascii="Times New Roman" w:eastAsia="Times New Roman" w:hAnsi="Times New Roman" w:cs="Times New Roman"/>
          <w:shd w:val="clear" w:color="auto" w:fill="FFFFFF"/>
        </w:rPr>
        <w:t>. A between-subjects t-test will compare the shape search slope in block 1 between group</w:t>
      </w:r>
      <w:r w:rsidR="008A1AFA">
        <w:rPr>
          <w:rFonts w:ascii="Times New Roman" w:eastAsia="Times New Roman" w:hAnsi="Times New Roman" w:cs="Times New Roman"/>
          <w:shd w:val="clear" w:color="auto" w:fill="FFFFFF"/>
        </w:rPr>
        <w:t>s</w:t>
      </w:r>
      <w:r>
        <w:rPr>
          <w:rFonts w:ascii="Times New Roman" w:eastAsia="Times New Roman" w:hAnsi="Times New Roman" w:cs="Times New Roman"/>
          <w:shd w:val="clear" w:color="auto" w:fill="FFFFFF"/>
        </w:rPr>
        <w:t xml:space="preserve">. Participants’ answers to </w:t>
      </w:r>
      <w:r w:rsidR="00C755C6">
        <w:rPr>
          <w:rFonts w:ascii="Times New Roman" w:eastAsia="Times New Roman" w:hAnsi="Times New Roman" w:cs="Times New Roman"/>
          <w:shd w:val="clear" w:color="auto" w:fill="FFFFFF"/>
        </w:rPr>
        <w:t>Q1</w:t>
      </w:r>
      <w:r>
        <w:rPr>
          <w:rFonts w:ascii="Times New Roman" w:eastAsia="Times New Roman" w:hAnsi="Times New Roman" w:cs="Times New Roman"/>
          <w:shd w:val="clear" w:color="auto" w:fill="FFFFFF"/>
        </w:rPr>
        <w:t xml:space="preserve"> will be added as a covariate to the model. </w:t>
      </w:r>
      <w:commentRangeEnd w:id="33"/>
      <w:r w:rsidR="000B764A">
        <w:rPr>
          <w:rStyle w:val="CommentReference"/>
        </w:rPr>
        <w:commentReference w:id="33"/>
      </w:r>
    </w:p>
    <w:p w14:paraId="19111401" w14:textId="319CAC17" w:rsidR="00366DC6" w:rsidRPr="008153BC" w:rsidRDefault="00366DC6" w:rsidP="00B56C41">
      <w:pPr>
        <w:shd w:val="clear" w:color="auto" w:fill="FFFFFF"/>
        <w:spacing w:line="480" w:lineRule="auto"/>
        <w:jc w:val="center"/>
        <w:textAlignment w:val="baseline"/>
        <w:rPr>
          <w:rFonts w:ascii="Times New Roman" w:eastAsia="Times New Roman" w:hAnsi="Times New Roman" w:cs="Times New Roman"/>
          <w:b/>
          <w:bCs/>
          <w:shd w:val="clear" w:color="auto" w:fill="FFFFFF"/>
        </w:rPr>
      </w:pPr>
      <w:r w:rsidRPr="008153BC">
        <w:rPr>
          <w:rFonts w:ascii="Times New Roman" w:eastAsia="Times New Roman" w:hAnsi="Times New Roman" w:cs="Times New Roman"/>
          <w:b/>
          <w:bCs/>
          <w:shd w:val="clear" w:color="auto" w:fill="FFFFFF"/>
        </w:rPr>
        <w:t>Anticipated results and implications</w:t>
      </w:r>
    </w:p>
    <w:p w14:paraId="0E306D07" w14:textId="6E46EC08" w:rsidR="008153BC" w:rsidRDefault="008153BC" w:rsidP="00B56C41">
      <w:pPr>
        <w:spacing w:line="480" w:lineRule="auto"/>
        <w:jc w:val="both"/>
        <w:rPr>
          <w:rFonts w:ascii="Times New Roman" w:eastAsia="Times New Roman" w:hAnsi="Times New Roman" w:cs="Times New Roman"/>
          <w:shd w:val="clear" w:color="auto" w:fill="FFFFFF"/>
        </w:rPr>
      </w:pPr>
      <w:r>
        <w:rPr>
          <w:noProof/>
          <w:lang w:val="en-US" w:eastAsia="en-US" w:bidi="he-IL"/>
        </w:rPr>
        <w:drawing>
          <wp:inline distT="0" distB="0" distL="0" distR="0" wp14:anchorId="227B2DC0" wp14:editId="1471D44F">
            <wp:extent cx="1620000" cy="2160000"/>
            <wp:effectExtent l="0" t="0" r="18415" b="12065"/>
            <wp:docPr id="1" name="Chart 1">
              <a:extLst xmlns:a="http://schemas.openxmlformats.org/drawingml/2006/main">
                <a:ext uri="{FF2B5EF4-FFF2-40B4-BE49-F238E27FC236}">
                  <a16:creationId xmlns:a16="http://schemas.microsoft.com/office/drawing/2014/main" id="{04152F3B-7589-6747-9200-F68BC1631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eastAsia="Times New Roman" w:hAnsi="Times New Roman" w:cs="Times New Roman"/>
          <w:shd w:val="clear" w:color="auto" w:fill="FFFFFF"/>
        </w:rPr>
        <w:t xml:space="preserve"> </w:t>
      </w:r>
      <w:r w:rsidRPr="008153BC">
        <w:rPr>
          <w:rFonts w:ascii="Times New Roman" w:eastAsia="Times New Roman" w:hAnsi="Times New Roman" w:cs="Times New Roman"/>
          <w:noProof/>
          <w:shd w:val="clear" w:color="auto" w:fill="FFFFFF"/>
          <w:lang w:val="en-US" w:eastAsia="en-US" w:bidi="he-IL"/>
        </w:rPr>
        <w:drawing>
          <wp:inline distT="0" distB="0" distL="0" distR="0" wp14:anchorId="31D9E3B8" wp14:editId="766F2FDC">
            <wp:extent cx="877850" cy="601362"/>
            <wp:effectExtent l="0" t="0" r="0" b="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5549" cy="613486"/>
                    </a:xfrm>
                    <a:prstGeom prst="rect">
                      <a:avLst/>
                    </a:prstGeom>
                  </pic:spPr>
                </pic:pic>
              </a:graphicData>
            </a:graphic>
          </wp:inline>
        </w:drawing>
      </w:r>
    </w:p>
    <w:p w14:paraId="658D64B0" w14:textId="541ABFB0" w:rsidR="008153BC" w:rsidRDefault="008153BC" w:rsidP="00B56C41">
      <w:pPr>
        <w:spacing w:line="480" w:lineRule="auto"/>
        <w:jc w:val="both"/>
        <w:rPr>
          <w:rFonts w:ascii="Times New Roman" w:eastAsia="Times New Roman" w:hAnsi="Times New Roman" w:cs="Times New Roman"/>
          <w:shd w:val="clear" w:color="auto" w:fill="FFFFFF"/>
        </w:rPr>
      </w:pPr>
      <w:r w:rsidRPr="008153BC">
        <w:rPr>
          <w:rFonts w:ascii="Times New Roman" w:eastAsia="Times New Roman" w:hAnsi="Times New Roman" w:cs="Times New Roman"/>
          <w:i/>
          <w:iCs/>
          <w:shd w:val="clear" w:color="auto" w:fill="FFFFFF"/>
        </w:rPr>
        <w:t>Figure 4.</w:t>
      </w:r>
      <w:r>
        <w:rPr>
          <w:rFonts w:ascii="Times New Roman" w:eastAsia="Times New Roman" w:hAnsi="Times New Roman" w:cs="Times New Roman"/>
          <w:shd w:val="clear" w:color="auto" w:fill="FFFFFF"/>
        </w:rPr>
        <w:t xml:space="preserve"> Typical search times for conjunction versus shape trials. TP: target-present, TA: target-absent.</w:t>
      </w:r>
    </w:p>
    <w:p w14:paraId="216B5702" w14:textId="77777777" w:rsidR="008153BC" w:rsidRDefault="008153BC" w:rsidP="00B56C41">
      <w:pPr>
        <w:spacing w:line="480" w:lineRule="auto"/>
        <w:jc w:val="both"/>
        <w:rPr>
          <w:rFonts w:ascii="Times New Roman" w:eastAsia="Times New Roman" w:hAnsi="Times New Roman" w:cs="Times New Roman"/>
          <w:shd w:val="clear" w:color="auto" w:fill="FFFFFF"/>
        </w:rPr>
      </w:pPr>
    </w:p>
    <w:p w14:paraId="10A91B9E" w14:textId="065999CD" w:rsidR="008153BC" w:rsidRDefault="008153BC" w:rsidP="00B56C41">
      <w:pPr>
        <w:spacing w:line="480" w:lineRule="auto"/>
        <w:jc w:val="both"/>
        <w:rPr>
          <w:rFonts w:ascii="Times New Roman" w:eastAsia="Times New Roman" w:hAnsi="Times New Roman" w:cs="Times New Roman"/>
          <w:shd w:val="clear" w:color="auto" w:fill="FFFFFF"/>
        </w:rPr>
      </w:pPr>
      <w:r>
        <w:rPr>
          <w:noProof/>
          <w:lang w:val="en-US" w:eastAsia="en-US" w:bidi="he-IL"/>
        </w:rPr>
        <w:lastRenderedPageBreak/>
        <w:drawing>
          <wp:inline distT="0" distB="0" distL="0" distR="0" wp14:anchorId="1E2F10C7" wp14:editId="29A89BB7">
            <wp:extent cx="1620000" cy="2160000"/>
            <wp:effectExtent l="0" t="0" r="18415" b="12065"/>
            <wp:docPr id="6" name="Chart 6">
              <a:extLst xmlns:a="http://schemas.openxmlformats.org/drawingml/2006/main">
                <a:ext uri="{FF2B5EF4-FFF2-40B4-BE49-F238E27FC236}">
                  <a16:creationId xmlns:a16="http://schemas.microsoft.com/office/drawing/2014/main" id="{E51DEB62-9D6A-E44A-A7EF-739D0F07D4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688602" w14:textId="13E467D9" w:rsidR="00EC7852" w:rsidRDefault="008153BC" w:rsidP="00B56C41">
      <w:pPr>
        <w:spacing w:line="480" w:lineRule="auto"/>
        <w:jc w:val="both"/>
        <w:rPr>
          <w:rFonts w:ascii="Times New Roman" w:eastAsia="Times New Roman" w:hAnsi="Times New Roman" w:cs="Times New Roman"/>
          <w:shd w:val="clear" w:color="auto" w:fill="FFFFFF"/>
        </w:rPr>
      </w:pPr>
      <w:r w:rsidRPr="008153BC">
        <w:rPr>
          <w:rFonts w:ascii="Times New Roman" w:eastAsia="Times New Roman" w:hAnsi="Times New Roman" w:cs="Times New Roman"/>
          <w:i/>
          <w:iCs/>
          <w:shd w:val="clear" w:color="auto" w:fill="FFFFFF"/>
        </w:rPr>
        <w:t>Figure 5.</w:t>
      </w:r>
      <w:r>
        <w:rPr>
          <w:rFonts w:ascii="Times New Roman" w:eastAsia="Times New Roman" w:hAnsi="Times New Roman" w:cs="Times New Roman"/>
          <w:shd w:val="clear" w:color="auto" w:fill="FFFFFF"/>
        </w:rPr>
        <w:t xml:space="preserve"> Obtaining the </w:t>
      </w:r>
      <w:r w:rsidR="008A1AFA">
        <w:rPr>
          <w:rFonts w:ascii="Times New Roman" w:eastAsia="Times New Roman" w:hAnsi="Times New Roman" w:cs="Times New Roman"/>
          <w:shd w:val="clear" w:color="auto" w:fill="FFFFFF"/>
        </w:rPr>
        <w:t>above results</w:t>
      </w:r>
      <w:r>
        <w:rPr>
          <w:rFonts w:ascii="Times New Roman" w:eastAsia="Times New Roman" w:hAnsi="Times New Roman" w:cs="Times New Roman"/>
          <w:shd w:val="clear" w:color="auto" w:fill="FFFFFF"/>
        </w:rPr>
        <w:t xml:space="preserve"> will indicate that the chosen stimuli induces a shape pop-out effect</w:t>
      </w:r>
      <w:r w:rsidR="008A1AFA">
        <w:rPr>
          <w:rFonts w:ascii="Times New Roman" w:eastAsia="Times New Roman" w:hAnsi="Times New Roman" w:cs="Times New Roman"/>
          <w:shd w:val="clear" w:color="auto" w:fill="FFFFFF"/>
        </w:rPr>
        <w:t xml:space="preserve"> on TP trials and thus</w:t>
      </w:r>
      <w:r>
        <w:rPr>
          <w:rFonts w:ascii="Times New Roman" w:eastAsia="Times New Roman" w:hAnsi="Times New Roman" w:cs="Times New Roman"/>
          <w:shd w:val="clear" w:color="auto" w:fill="FFFFFF"/>
        </w:rPr>
        <w:t xml:space="preserve"> validat</w:t>
      </w:r>
      <w:r w:rsidR="008A1AFA">
        <w:rPr>
          <w:rFonts w:ascii="Times New Roman" w:eastAsia="Times New Roman" w:hAnsi="Times New Roman" w:cs="Times New Roman"/>
          <w:shd w:val="clear" w:color="auto" w:fill="FFFFFF"/>
        </w:rPr>
        <w:t>e</w:t>
      </w:r>
      <w:r>
        <w:rPr>
          <w:rFonts w:ascii="Times New Roman" w:eastAsia="Times New Roman" w:hAnsi="Times New Roman" w:cs="Times New Roman"/>
          <w:shd w:val="clear" w:color="auto" w:fill="FFFFFF"/>
        </w:rPr>
        <w:t xml:space="preserve"> our method</w:t>
      </w:r>
      <w:r w:rsidR="008A1AFA">
        <w:rPr>
          <w:rFonts w:ascii="Times New Roman" w:eastAsia="Times New Roman" w:hAnsi="Times New Roman" w:cs="Times New Roman"/>
          <w:shd w:val="clear" w:color="auto" w:fill="FFFFFF"/>
        </w:rPr>
        <w:t>s</w:t>
      </w:r>
      <w:r>
        <w:rPr>
          <w:rFonts w:ascii="Times New Roman" w:eastAsia="Times New Roman" w:hAnsi="Times New Roman" w:cs="Times New Roman"/>
          <w:shd w:val="clear" w:color="auto" w:fill="FFFFFF"/>
        </w:rPr>
        <w:t xml:space="preserve">. </w:t>
      </w:r>
    </w:p>
    <w:p w14:paraId="009A2FC7" w14:textId="77777777" w:rsidR="008153BC" w:rsidRDefault="008153BC" w:rsidP="00B56C41">
      <w:pPr>
        <w:spacing w:line="480" w:lineRule="auto"/>
        <w:jc w:val="both"/>
        <w:rPr>
          <w:rFonts w:ascii="Times New Roman" w:eastAsia="Times New Roman" w:hAnsi="Times New Roman" w:cs="Times New Roman"/>
          <w:shd w:val="clear" w:color="auto" w:fill="FFFFFF"/>
        </w:rPr>
      </w:pPr>
    </w:p>
    <w:p w14:paraId="7F0EF514" w14:textId="486E6F17" w:rsidR="008153BC" w:rsidRDefault="008153BC" w:rsidP="00B56C41">
      <w:pPr>
        <w:spacing w:line="480" w:lineRule="auto"/>
        <w:jc w:val="both"/>
        <w:rPr>
          <w:rFonts w:ascii="Times New Roman" w:eastAsia="Times New Roman" w:hAnsi="Times New Roman" w:cs="Times New Roman"/>
          <w:shd w:val="clear" w:color="auto" w:fill="FFFFFF"/>
        </w:rPr>
      </w:pPr>
      <w:commentRangeStart w:id="34"/>
      <w:r>
        <w:rPr>
          <w:rFonts w:ascii="Times New Roman" w:eastAsia="Times New Roman" w:hAnsi="Times New Roman" w:cs="Times New Roman"/>
          <w:shd w:val="clear" w:color="auto" w:fill="FFFFFF"/>
        </w:rPr>
        <w:t xml:space="preserve">If our methods </w:t>
      </w:r>
      <w:proofErr w:type="gramStart"/>
      <w:r>
        <w:rPr>
          <w:rFonts w:ascii="Times New Roman" w:eastAsia="Times New Roman" w:hAnsi="Times New Roman" w:cs="Times New Roman"/>
          <w:shd w:val="clear" w:color="auto" w:fill="FFFFFF"/>
        </w:rPr>
        <w:t>are validated</w:t>
      </w:r>
      <w:proofErr w:type="gramEnd"/>
      <w:r>
        <w:rPr>
          <w:rFonts w:ascii="Times New Roman" w:eastAsia="Times New Roman" w:hAnsi="Times New Roman" w:cs="Times New Roman"/>
          <w:shd w:val="clear" w:color="auto" w:fill="FFFFFF"/>
        </w:rPr>
        <w:t xml:space="preserve"> (see Fig</w:t>
      </w:r>
      <w:r w:rsidR="008A1AFA">
        <w:rPr>
          <w:rFonts w:ascii="Times New Roman" w:eastAsia="Times New Roman" w:hAnsi="Times New Roman" w:cs="Times New Roman"/>
          <w:shd w:val="clear" w:color="auto" w:fill="FFFFFF"/>
        </w:rPr>
        <w:t>ure</w:t>
      </w:r>
      <w:r>
        <w:rPr>
          <w:rFonts w:ascii="Times New Roman" w:eastAsia="Times New Roman" w:hAnsi="Times New Roman" w:cs="Times New Roman"/>
          <w:shd w:val="clear" w:color="auto" w:fill="FFFFFF"/>
        </w:rPr>
        <w:t xml:space="preserve"> 5), three patterns of results are conceivable</w:t>
      </w:r>
      <w:commentRangeEnd w:id="34"/>
      <w:r w:rsidR="000B764A">
        <w:rPr>
          <w:rStyle w:val="CommentReference"/>
        </w:rPr>
        <w:commentReference w:id="34"/>
      </w:r>
      <w:r>
        <w:rPr>
          <w:rFonts w:ascii="Times New Roman" w:eastAsia="Times New Roman" w:hAnsi="Times New Roman" w:cs="Times New Roman"/>
          <w:shd w:val="clear" w:color="auto" w:fill="FFFFFF"/>
        </w:rPr>
        <w:t>:</w:t>
      </w:r>
    </w:p>
    <w:p w14:paraId="1FB80894" w14:textId="02ABDB95" w:rsidR="008153BC" w:rsidRDefault="008153BC" w:rsidP="00B56C41">
      <w:pPr>
        <w:spacing w:line="480" w:lineRule="auto"/>
        <w:jc w:val="both"/>
        <w:rPr>
          <w:rFonts w:ascii="Times New Roman" w:eastAsia="Times New Roman" w:hAnsi="Times New Roman" w:cs="Times New Roman"/>
          <w:shd w:val="clear" w:color="auto" w:fill="FFFFFF"/>
        </w:rPr>
      </w:pPr>
      <w:r>
        <w:rPr>
          <w:noProof/>
          <w:lang w:val="en-US" w:eastAsia="en-US" w:bidi="he-IL"/>
        </w:rPr>
        <w:drawing>
          <wp:inline distT="0" distB="0" distL="0" distR="0" wp14:anchorId="212F7EE0" wp14:editId="1467DB6E">
            <wp:extent cx="1620000" cy="2160000"/>
            <wp:effectExtent l="0" t="0" r="18415" b="12065"/>
            <wp:docPr id="7" name="Chart 7">
              <a:extLst xmlns:a="http://schemas.openxmlformats.org/drawingml/2006/main">
                <a:ext uri="{FF2B5EF4-FFF2-40B4-BE49-F238E27FC236}">
                  <a16:creationId xmlns:a16="http://schemas.microsoft.com/office/drawing/2014/main" id="{350864B7-10EC-7F40-9C54-58A8C2BC8B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val="en-US" w:eastAsia="en-US" w:bidi="he-IL"/>
        </w:rPr>
        <w:drawing>
          <wp:inline distT="0" distB="0" distL="0" distR="0" wp14:anchorId="5576E64D" wp14:editId="37F267AD">
            <wp:extent cx="1620000" cy="2160000"/>
            <wp:effectExtent l="0" t="0" r="18415" b="12065"/>
            <wp:docPr id="8" name="Chart 8">
              <a:extLst xmlns:a="http://schemas.openxmlformats.org/drawingml/2006/main">
                <a:ext uri="{FF2B5EF4-FFF2-40B4-BE49-F238E27FC236}">
                  <a16:creationId xmlns:a16="http://schemas.microsoft.com/office/drawing/2014/main" id="{E51DEB62-9D6A-E44A-A7EF-739D0F07D4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lang w:val="en-US" w:eastAsia="en-US" w:bidi="he-IL"/>
        </w:rPr>
        <w:drawing>
          <wp:inline distT="0" distB="0" distL="0" distR="0" wp14:anchorId="16139DE0" wp14:editId="63879869">
            <wp:extent cx="1620000" cy="2160000"/>
            <wp:effectExtent l="0" t="0" r="18415" b="12065"/>
            <wp:docPr id="10" name="Chart 10">
              <a:extLst xmlns:a="http://schemas.openxmlformats.org/drawingml/2006/main">
                <a:ext uri="{FF2B5EF4-FFF2-40B4-BE49-F238E27FC236}">
                  <a16:creationId xmlns:a16="http://schemas.microsoft.com/office/drawing/2014/main" id="{7EB0E64F-203A-C644-B395-9FBB7AF28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6F7918" w14:textId="2D491201" w:rsidR="008153BC" w:rsidRDefault="008153BC" w:rsidP="00B56C41">
      <w:pPr>
        <w:spacing w:line="480" w:lineRule="auto"/>
        <w:jc w:val="both"/>
        <w:rPr>
          <w:rFonts w:ascii="Times New Roman" w:eastAsia="Times New Roman" w:hAnsi="Times New Roman" w:cs="Times New Roman"/>
          <w:shd w:val="clear" w:color="auto" w:fill="FFFFFF"/>
        </w:rPr>
      </w:pPr>
      <w:r w:rsidRPr="008153BC">
        <w:rPr>
          <w:rFonts w:ascii="Times New Roman" w:eastAsia="Times New Roman" w:hAnsi="Times New Roman" w:cs="Times New Roman"/>
          <w:i/>
          <w:iCs/>
          <w:shd w:val="clear" w:color="auto" w:fill="FFFFFF"/>
        </w:rPr>
        <w:t>Figure 6.</w:t>
      </w:r>
      <w:r>
        <w:rPr>
          <w:rFonts w:ascii="Times New Roman" w:eastAsia="Times New Roman" w:hAnsi="Times New Roman" w:cs="Times New Roman"/>
          <w:shd w:val="clear" w:color="auto" w:fill="FFFFFF"/>
        </w:rPr>
        <w:t xml:space="preserve"> </w:t>
      </w:r>
      <w:r w:rsidR="008A1AFA">
        <w:rPr>
          <w:rFonts w:ascii="Times New Roman" w:eastAsia="Times New Roman" w:hAnsi="Times New Roman" w:cs="Times New Roman"/>
          <w:shd w:val="clear" w:color="auto" w:fill="FFFFFF"/>
        </w:rPr>
        <w:t xml:space="preserve">These findings </w:t>
      </w:r>
      <w:r>
        <w:rPr>
          <w:rFonts w:ascii="Times New Roman" w:eastAsia="Times New Roman" w:hAnsi="Times New Roman" w:cs="Times New Roman"/>
          <w:shd w:val="clear" w:color="auto" w:fill="FFFFFF"/>
        </w:rPr>
        <w:t>would indicate that search termination on TA trials is based on metacognitive expectations of a shape pop-out effect, and not experience with the task, since no learning effect is found between blocks 1 and 3. If</w:t>
      </w:r>
      <w:r w:rsidR="008A1AFA">
        <w:rPr>
          <w:rFonts w:ascii="Times New Roman" w:eastAsia="Times New Roman" w:hAnsi="Times New Roman" w:cs="Times New Roman"/>
          <w:shd w:val="clear" w:color="auto" w:fill="FFFFFF"/>
        </w:rPr>
        <w:t>, in addition to the results above,</w:t>
      </w:r>
      <w:r>
        <w:rPr>
          <w:rFonts w:ascii="Times New Roman" w:eastAsia="Times New Roman" w:hAnsi="Times New Roman" w:cs="Times New Roman"/>
          <w:shd w:val="clear" w:color="auto" w:fill="FFFFFF"/>
        </w:rPr>
        <w:t xml:space="preserve"> no significant difference is found between </w:t>
      </w:r>
      <w:r w:rsidR="008A1AFA">
        <w:rPr>
          <w:rFonts w:ascii="Times New Roman" w:eastAsia="Times New Roman" w:hAnsi="Times New Roman" w:cs="Times New Roman"/>
          <w:shd w:val="clear" w:color="auto" w:fill="FFFFFF"/>
        </w:rPr>
        <w:t>groups 1 and 2</w:t>
      </w:r>
      <w:r>
        <w:rPr>
          <w:rFonts w:ascii="Times New Roman" w:eastAsia="Times New Roman" w:hAnsi="Times New Roman" w:cs="Times New Roman"/>
          <w:shd w:val="clear" w:color="auto" w:fill="FFFFFF"/>
        </w:rPr>
        <w:t xml:space="preserve">, </w:t>
      </w:r>
      <w:r w:rsidR="008A1AFA">
        <w:rPr>
          <w:rFonts w:ascii="Times New Roman" w:eastAsia="Times New Roman" w:hAnsi="Times New Roman" w:cs="Times New Roman"/>
          <w:shd w:val="clear" w:color="auto" w:fill="FFFFFF"/>
        </w:rPr>
        <w:t>we will be able to infer</w:t>
      </w:r>
      <w:r>
        <w:rPr>
          <w:rFonts w:ascii="Times New Roman" w:eastAsia="Times New Roman" w:hAnsi="Times New Roman" w:cs="Times New Roman"/>
          <w:shd w:val="clear" w:color="auto" w:fill="FFFFFF"/>
        </w:rPr>
        <w:t xml:space="preserve"> that metacognitive knowledge</w:t>
      </w:r>
      <w:r w:rsidR="008A1AFA">
        <w:rPr>
          <w:rFonts w:ascii="Times New Roman" w:eastAsia="Times New Roman" w:hAnsi="Times New Roman" w:cs="Times New Roman"/>
          <w:shd w:val="clear" w:color="auto" w:fill="FFFFFF"/>
        </w:rPr>
        <w:t xml:space="preserve"> alone</w:t>
      </w:r>
      <w:r>
        <w:rPr>
          <w:rFonts w:ascii="Times New Roman" w:eastAsia="Times New Roman" w:hAnsi="Times New Roman" w:cs="Times New Roman"/>
          <w:shd w:val="clear" w:color="auto" w:fill="FFFFFF"/>
        </w:rPr>
        <w:t xml:space="preserve"> </w:t>
      </w:r>
      <w:r w:rsidR="008A1AFA">
        <w:rPr>
          <w:rFonts w:ascii="Times New Roman" w:eastAsia="Times New Roman" w:hAnsi="Times New Roman" w:cs="Times New Roman"/>
          <w:shd w:val="clear" w:color="auto" w:fill="FFFFFF"/>
        </w:rPr>
        <w:t>contributes to</w:t>
      </w:r>
      <w:r>
        <w:rPr>
          <w:rFonts w:ascii="Times New Roman" w:eastAsia="Times New Roman" w:hAnsi="Times New Roman" w:cs="Times New Roman"/>
          <w:shd w:val="clear" w:color="auto" w:fill="FFFFFF"/>
        </w:rPr>
        <w:t xml:space="preserve"> search termination. </w:t>
      </w:r>
      <w:r w:rsidR="008A1AFA">
        <w:rPr>
          <w:rFonts w:ascii="Times New Roman" w:eastAsia="Times New Roman" w:hAnsi="Times New Roman" w:cs="Times New Roman"/>
          <w:shd w:val="clear" w:color="auto" w:fill="FFFFFF"/>
        </w:rPr>
        <w:t>However, i</w:t>
      </w:r>
      <w:r>
        <w:rPr>
          <w:rFonts w:ascii="Times New Roman" w:eastAsia="Times New Roman" w:hAnsi="Times New Roman" w:cs="Times New Roman"/>
          <w:shd w:val="clear" w:color="auto" w:fill="FFFFFF"/>
        </w:rPr>
        <w:t xml:space="preserve">f the </w:t>
      </w:r>
      <w:commentRangeStart w:id="35"/>
      <w:r>
        <w:rPr>
          <w:rFonts w:ascii="Times New Roman" w:eastAsia="Times New Roman" w:hAnsi="Times New Roman" w:cs="Times New Roman"/>
          <w:shd w:val="clear" w:color="auto" w:fill="FFFFFF"/>
        </w:rPr>
        <w:t>difference between groups is significant</w:t>
      </w:r>
      <w:commentRangeEnd w:id="35"/>
      <w:r w:rsidR="00EB1700">
        <w:rPr>
          <w:rStyle w:val="CommentReference"/>
        </w:rPr>
        <w:commentReference w:id="35"/>
      </w:r>
      <w:r>
        <w:rPr>
          <w:rFonts w:ascii="Times New Roman" w:eastAsia="Times New Roman" w:hAnsi="Times New Roman" w:cs="Times New Roman"/>
          <w:shd w:val="clear" w:color="auto" w:fill="FFFFFF"/>
        </w:rPr>
        <w:t xml:space="preserve">, we cannot rule out the contribution of </w:t>
      </w:r>
      <w:proofErr w:type="gramStart"/>
      <w:r>
        <w:rPr>
          <w:rFonts w:ascii="Times New Roman" w:eastAsia="Times New Roman" w:hAnsi="Times New Roman" w:cs="Times New Roman"/>
          <w:shd w:val="clear" w:color="auto" w:fill="FFFFFF"/>
        </w:rPr>
        <w:t>past experience</w:t>
      </w:r>
      <w:proofErr w:type="gramEnd"/>
      <w:r>
        <w:rPr>
          <w:rFonts w:ascii="Times New Roman" w:eastAsia="Times New Roman" w:hAnsi="Times New Roman" w:cs="Times New Roman"/>
          <w:shd w:val="clear" w:color="auto" w:fill="FFFFFF"/>
        </w:rPr>
        <w:t xml:space="preserve"> to search termination.</w:t>
      </w:r>
    </w:p>
    <w:p w14:paraId="634F7D55" w14:textId="77777777" w:rsidR="008153BC" w:rsidRDefault="008153BC" w:rsidP="00B56C41">
      <w:pPr>
        <w:spacing w:line="480" w:lineRule="auto"/>
        <w:jc w:val="both"/>
        <w:rPr>
          <w:rFonts w:ascii="Times New Roman" w:eastAsia="Times New Roman" w:hAnsi="Times New Roman" w:cs="Times New Roman"/>
          <w:shd w:val="clear" w:color="auto" w:fill="FFFFFF"/>
        </w:rPr>
      </w:pPr>
    </w:p>
    <w:p w14:paraId="08FEBE6C" w14:textId="7B4A4476" w:rsidR="008153BC" w:rsidRDefault="008153BC" w:rsidP="00B56C41">
      <w:pPr>
        <w:spacing w:line="480" w:lineRule="auto"/>
        <w:jc w:val="both"/>
        <w:rPr>
          <w:rFonts w:ascii="Times New Roman" w:eastAsia="Times New Roman" w:hAnsi="Times New Roman" w:cs="Times New Roman"/>
          <w:shd w:val="clear" w:color="auto" w:fill="FFFFFF"/>
        </w:rPr>
      </w:pPr>
      <w:r>
        <w:rPr>
          <w:noProof/>
          <w:lang w:val="en-US" w:eastAsia="en-US" w:bidi="he-IL"/>
        </w:rPr>
        <w:lastRenderedPageBreak/>
        <w:drawing>
          <wp:inline distT="0" distB="0" distL="0" distR="0" wp14:anchorId="2733DEC3" wp14:editId="2F7FA78B">
            <wp:extent cx="1620000" cy="2160000"/>
            <wp:effectExtent l="0" t="0" r="18415" b="12065"/>
            <wp:docPr id="11" name="Chart 11">
              <a:extLst xmlns:a="http://schemas.openxmlformats.org/drawingml/2006/main">
                <a:ext uri="{FF2B5EF4-FFF2-40B4-BE49-F238E27FC236}">
                  <a16:creationId xmlns:a16="http://schemas.microsoft.com/office/drawing/2014/main" id="{728DAE2D-2839-8246-9E79-81D96EF1D8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lang w:val="en-US" w:eastAsia="en-US" w:bidi="he-IL"/>
        </w:rPr>
        <w:drawing>
          <wp:inline distT="0" distB="0" distL="0" distR="0" wp14:anchorId="71570A53" wp14:editId="403C55EA">
            <wp:extent cx="1620000" cy="2160000"/>
            <wp:effectExtent l="0" t="0" r="18415" b="12065"/>
            <wp:docPr id="12" name="Chart 12">
              <a:extLst xmlns:a="http://schemas.openxmlformats.org/drawingml/2006/main">
                <a:ext uri="{FF2B5EF4-FFF2-40B4-BE49-F238E27FC236}">
                  <a16:creationId xmlns:a16="http://schemas.microsoft.com/office/drawing/2014/main" id="{E51DEB62-9D6A-E44A-A7EF-739D0F07D4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lang w:val="en-US" w:eastAsia="en-US" w:bidi="he-IL"/>
        </w:rPr>
        <w:drawing>
          <wp:inline distT="0" distB="0" distL="0" distR="0" wp14:anchorId="6B315043" wp14:editId="6A1BEBF3">
            <wp:extent cx="1620000" cy="2160000"/>
            <wp:effectExtent l="0" t="0" r="18415" b="12065"/>
            <wp:docPr id="13" name="Chart 13">
              <a:extLst xmlns:a="http://schemas.openxmlformats.org/drawingml/2006/main">
                <a:ext uri="{FF2B5EF4-FFF2-40B4-BE49-F238E27FC236}">
                  <a16:creationId xmlns:a16="http://schemas.microsoft.com/office/drawing/2014/main" id="{7EB0E64F-203A-C644-B395-9FBB7AF28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A4B271D" w14:textId="3EA445E8" w:rsidR="008153BC" w:rsidRDefault="008153BC" w:rsidP="00B56C41">
      <w:pPr>
        <w:spacing w:line="480" w:lineRule="auto"/>
        <w:jc w:val="both"/>
        <w:rPr>
          <w:rFonts w:ascii="Times New Roman" w:eastAsia="Times New Roman" w:hAnsi="Times New Roman" w:cs="Times New Roman"/>
          <w:shd w:val="clear" w:color="auto" w:fill="FFFFFF"/>
        </w:rPr>
      </w:pPr>
      <w:r w:rsidRPr="008153BC">
        <w:rPr>
          <w:rFonts w:ascii="Times New Roman" w:eastAsia="Times New Roman" w:hAnsi="Times New Roman" w:cs="Times New Roman"/>
          <w:i/>
          <w:iCs/>
          <w:shd w:val="clear" w:color="auto" w:fill="FFFFFF"/>
        </w:rPr>
        <w:t>Figure 7.</w:t>
      </w:r>
      <w:r>
        <w:rPr>
          <w:rFonts w:ascii="Times New Roman" w:eastAsia="Times New Roman" w:hAnsi="Times New Roman" w:cs="Times New Roman"/>
          <w:shd w:val="clear" w:color="auto" w:fill="FFFFFF"/>
        </w:rPr>
        <w:t xml:space="preserve"> This pattern of data would </w:t>
      </w:r>
      <w:r w:rsidR="00C5099C">
        <w:rPr>
          <w:rFonts w:ascii="Times New Roman" w:eastAsia="Times New Roman" w:hAnsi="Times New Roman" w:cs="Times New Roman"/>
          <w:shd w:val="clear" w:color="auto" w:fill="FFFFFF"/>
        </w:rPr>
        <w:t>suggest that</w:t>
      </w:r>
      <w:r w:rsidR="008A1AFA">
        <w:rPr>
          <w:rFonts w:ascii="Times New Roman" w:eastAsia="Times New Roman" w:hAnsi="Times New Roman" w:cs="Times New Roman"/>
          <w:shd w:val="clear" w:color="auto" w:fill="FFFFFF"/>
        </w:rPr>
        <w:t xml:space="preserve"> contributions to search termination are partly </w:t>
      </w:r>
      <w:r>
        <w:rPr>
          <w:rFonts w:ascii="Times New Roman" w:eastAsia="Times New Roman" w:hAnsi="Times New Roman" w:cs="Times New Roman"/>
          <w:shd w:val="clear" w:color="auto" w:fill="FFFFFF"/>
        </w:rPr>
        <w:t>metacognitive and partly experien</w:t>
      </w:r>
      <w:r w:rsidR="008A1AFA">
        <w:rPr>
          <w:rFonts w:ascii="Times New Roman" w:eastAsia="Times New Roman" w:hAnsi="Times New Roman" w:cs="Times New Roman"/>
          <w:shd w:val="clear" w:color="auto" w:fill="FFFFFF"/>
        </w:rPr>
        <w:t>tial</w:t>
      </w:r>
      <w:r>
        <w:rPr>
          <w:rFonts w:ascii="Times New Roman" w:eastAsia="Times New Roman" w:hAnsi="Times New Roman" w:cs="Times New Roman"/>
          <w:shd w:val="clear" w:color="auto" w:fill="FFFFFF"/>
        </w:rPr>
        <w:t xml:space="preserve">. </w:t>
      </w:r>
    </w:p>
    <w:p w14:paraId="0BF9D6BA" w14:textId="0AAF649B" w:rsidR="008153BC" w:rsidRDefault="008153BC" w:rsidP="00B56C41">
      <w:pPr>
        <w:spacing w:line="480" w:lineRule="auto"/>
        <w:jc w:val="both"/>
        <w:rPr>
          <w:rFonts w:ascii="Times New Roman" w:eastAsia="Times New Roman" w:hAnsi="Times New Roman" w:cs="Times New Roman"/>
          <w:shd w:val="clear" w:color="auto" w:fill="FFFFFF"/>
        </w:rPr>
      </w:pPr>
    </w:p>
    <w:p w14:paraId="26D43433" w14:textId="40B37211" w:rsidR="008153BC" w:rsidRDefault="008153BC" w:rsidP="00B56C41">
      <w:pPr>
        <w:spacing w:line="480" w:lineRule="auto"/>
        <w:jc w:val="both"/>
        <w:rPr>
          <w:rFonts w:ascii="Times New Roman" w:eastAsia="Times New Roman" w:hAnsi="Times New Roman" w:cs="Times New Roman"/>
          <w:shd w:val="clear" w:color="auto" w:fill="FFFFFF"/>
        </w:rPr>
      </w:pPr>
      <w:r>
        <w:rPr>
          <w:noProof/>
          <w:lang w:val="en-US" w:eastAsia="en-US" w:bidi="he-IL"/>
        </w:rPr>
        <w:drawing>
          <wp:inline distT="0" distB="0" distL="0" distR="0" wp14:anchorId="233CEB5A" wp14:editId="37A4CEED">
            <wp:extent cx="1620000" cy="2160000"/>
            <wp:effectExtent l="0" t="0" r="18415" b="12065"/>
            <wp:docPr id="14" name="Chart 14">
              <a:extLst xmlns:a="http://schemas.openxmlformats.org/drawingml/2006/main">
                <a:ext uri="{FF2B5EF4-FFF2-40B4-BE49-F238E27FC236}">
                  <a16:creationId xmlns:a16="http://schemas.microsoft.com/office/drawing/2014/main" id="{EF665583-6C3E-684A-BF98-C2DBAACDE4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val="en-US" w:eastAsia="en-US" w:bidi="he-IL"/>
        </w:rPr>
        <w:drawing>
          <wp:inline distT="0" distB="0" distL="0" distR="0" wp14:anchorId="64A09431" wp14:editId="2FE34006">
            <wp:extent cx="1620000" cy="2160000"/>
            <wp:effectExtent l="0" t="0" r="18415" b="12065"/>
            <wp:docPr id="15" name="Chart 15">
              <a:extLst xmlns:a="http://schemas.openxmlformats.org/drawingml/2006/main">
                <a:ext uri="{FF2B5EF4-FFF2-40B4-BE49-F238E27FC236}">
                  <a16:creationId xmlns:a16="http://schemas.microsoft.com/office/drawing/2014/main" id="{E51DEB62-9D6A-E44A-A7EF-739D0F07D4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lang w:val="en-US" w:eastAsia="en-US" w:bidi="he-IL"/>
        </w:rPr>
        <w:drawing>
          <wp:inline distT="0" distB="0" distL="0" distR="0" wp14:anchorId="2B2AEF2F" wp14:editId="5055A4DD">
            <wp:extent cx="1620000" cy="2160000"/>
            <wp:effectExtent l="0" t="0" r="18415" b="12065"/>
            <wp:docPr id="16" name="Chart 16">
              <a:extLst xmlns:a="http://schemas.openxmlformats.org/drawingml/2006/main">
                <a:ext uri="{FF2B5EF4-FFF2-40B4-BE49-F238E27FC236}">
                  <a16:creationId xmlns:a16="http://schemas.microsoft.com/office/drawing/2014/main" id="{7EB0E64F-203A-C644-B395-9FBB7AF28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763EC3F" w14:textId="73192F3B" w:rsidR="00EB1700" w:rsidRDefault="008153BC" w:rsidP="00B56C41">
      <w:pPr>
        <w:spacing w:line="480" w:lineRule="auto"/>
        <w:jc w:val="both"/>
        <w:rPr>
          <w:ins w:id="36" w:author="Matan Mazor" w:date="2020-10-29T20:18:00Z"/>
          <w:rFonts w:ascii="Times New Roman" w:eastAsia="Times New Roman" w:hAnsi="Times New Roman" w:cs="Times New Roman"/>
          <w:shd w:val="clear" w:color="auto" w:fill="FFFFFF"/>
        </w:rPr>
      </w:pPr>
      <w:r w:rsidRPr="008153BC">
        <w:rPr>
          <w:rFonts w:ascii="Times New Roman" w:eastAsia="Times New Roman" w:hAnsi="Times New Roman" w:cs="Times New Roman"/>
          <w:i/>
          <w:iCs/>
          <w:shd w:val="clear" w:color="auto" w:fill="FFFFFF"/>
        </w:rPr>
        <w:t>Figure 8.</w:t>
      </w:r>
      <w:r>
        <w:rPr>
          <w:rFonts w:ascii="Times New Roman" w:eastAsia="Times New Roman" w:hAnsi="Times New Roman" w:cs="Times New Roman"/>
          <w:shd w:val="clear" w:color="auto" w:fill="FFFFFF"/>
        </w:rPr>
        <w:t xml:space="preserve"> Alternatively, we could find that search termination </w:t>
      </w:r>
      <w:proofErr w:type="gramStart"/>
      <w:r>
        <w:rPr>
          <w:rFonts w:ascii="Times New Roman" w:eastAsia="Times New Roman" w:hAnsi="Times New Roman" w:cs="Times New Roman"/>
          <w:shd w:val="clear" w:color="auto" w:fill="FFFFFF"/>
        </w:rPr>
        <w:t>is based</w:t>
      </w:r>
      <w:proofErr w:type="gramEnd"/>
      <w:r>
        <w:rPr>
          <w:rFonts w:ascii="Times New Roman" w:eastAsia="Times New Roman" w:hAnsi="Times New Roman" w:cs="Times New Roman"/>
          <w:shd w:val="clear" w:color="auto" w:fill="FFFFFF"/>
        </w:rPr>
        <w:t xml:space="preserve"> on experience</w:t>
      </w:r>
      <w:r w:rsidR="008A1AFA">
        <w:rPr>
          <w:rFonts w:ascii="Times New Roman" w:eastAsia="Times New Roman" w:hAnsi="Times New Roman" w:cs="Times New Roman"/>
          <w:shd w:val="clear" w:color="auto" w:fill="FFFFFF"/>
        </w:rPr>
        <w:t xml:space="preserve"> alone</w:t>
      </w:r>
      <w:r>
        <w:rPr>
          <w:rFonts w:ascii="Times New Roman" w:eastAsia="Times New Roman" w:hAnsi="Times New Roman" w:cs="Times New Roman"/>
          <w:shd w:val="clear" w:color="auto" w:fill="FFFFFF"/>
        </w:rPr>
        <w:t>.</w:t>
      </w:r>
    </w:p>
    <w:p w14:paraId="2835E76A" w14:textId="77777777" w:rsidR="00EB1700" w:rsidRDefault="00EB1700">
      <w:pPr>
        <w:rPr>
          <w:ins w:id="37" w:author="Matan Mazor" w:date="2020-10-29T20:18:00Z"/>
          <w:rFonts w:ascii="Times New Roman" w:eastAsia="Times New Roman" w:hAnsi="Times New Roman" w:cs="Times New Roman"/>
          <w:shd w:val="clear" w:color="auto" w:fill="FFFFFF"/>
        </w:rPr>
      </w:pPr>
      <w:ins w:id="38" w:author="Matan Mazor" w:date="2020-10-29T20:18:00Z">
        <w:r>
          <w:rPr>
            <w:rFonts w:ascii="Times New Roman" w:eastAsia="Times New Roman" w:hAnsi="Times New Roman" w:cs="Times New Roman"/>
            <w:shd w:val="clear" w:color="auto" w:fill="FFFFFF"/>
          </w:rPr>
          <w:br w:type="page"/>
        </w:r>
      </w:ins>
    </w:p>
    <w:p w14:paraId="471B0846" w14:textId="77777777" w:rsidR="008153BC" w:rsidRDefault="008153BC" w:rsidP="00B56C41">
      <w:pPr>
        <w:spacing w:line="480" w:lineRule="auto"/>
        <w:jc w:val="both"/>
        <w:rPr>
          <w:rFonts w:ascii="Times New Roman" w:eastAsia="Times New Roman" w:hAnsi="Times New Roman" w:cs="Times New Roman"/>
          <w:shd w:val="clear" w:color="auto" w:fill="FFFFFF"/>
        </w:rPr>
      </w:pPr>
      <w:bookmarkStart w:id="39" w:name="_GoBack"/>
      <w:bookmarkEnd w:id="39"/>
    </w:p>
    <w:p w14:paraId="16A901A7" w14:textId="77777777" w:rsidR="00B56C41" w:rsidRPr="004A15D1" w:rsidRDefault="00B56C41" w:rsidP="00B56C41">
      <w:pPr>
        <w:spacing w:line="480" w:lineRule="auto"/>
        <w:jc w:val="center"/>
        <w:rPr>
          <w:rFonts w:ascii="Times New Roman" w:hAnsi="Times New Roman" w:cs="Times New Roman"/>
        </w:rPr>
      </w:pPr>
      <w:r w:rsidRPr="00B56C41">
        <w:rPr>
          <w:rFonts w:ascii="Times New Roman" w:hAnsi="Times New Roman" w:cs="Times New Roman"/>
        </w:rPr>
        <w:t>References</w:t>
      </w:r>
    </w:p>
    <w:p w14:paraId="6CB113D8" w14:textId="77777777" w:rsidR="00B56C41" w:rsidRDefault="00B56C41" w:rsidP="00B56C41">
      <w:pPr>
        <w:spacing w:line="480" w:lineRule="auto"/>
        <w:jc w:val="both"/>
        <w:rPr>
          <w:rFonts w:ascii="Times New Roman" w:eastAsia="Times New Roman" w:hAnsi="Times New Roman" w:cs="Times New Roman"/>
          <w:color w:val="222222"/>
          <w:shd w:val="clear" w:color="auto" w:fill="FFFFFF"/>
        </w:rPr>
      </w:pPr>
      <w:r w:rsidRPr="004A15D1">
        <w:rPr>
          <w:rFonts w:ascii="Times New Roman" w:eastAsia="Times New Roman" w:hAnsi="Times New Roman" w:cs="Times New Roman"/>
          <w:color w:val="222222"/>
          <w:shd w:val="clear" w:color="auto" w:fill="FFFFFF"/>
        </w:rPr>
        <w:t>Chun, M. M., &amp; Wolfe, J. M. (1996). Just say no: How are visual searches terminated when</w:t>
      </w:r>
    </w:p>
    <w:p w14:paraId="60533DCD" w14:textId="77777777" w:rsidR="00B56C41" w:rsidRPr="004A15D1" w:rsidRDefault="00B56C41" w:rsidP="00B56C41">
      <w:pPr>
        <w:spacing w:line="480" w:lineRule="auto"/>
        <w:ind w:firstLine="720"/>
        <w:jc w:val="both"/>
        <w:rPr>
          <w:rFonts w:ascii="Times New Roman" w:eastAsia="Times New Roman" w:hAnsi="Times New Roman" w:cs="Times New Roman"/>
          <w:lang w:val="fr-FR"/>
        </w:rPr>
      </w:pPr>
      <w:proofErr w:type="gramStart"/>
      <w:r w:rsidRPr="004A15D1">
        <w:rPr>
          <w:rFonts w:ascii="Times New Roman" w:eastAsia="Times New Roman" w:hAnsi="Times New Roman" w:cs="Times New Roman"/>
          <w:color w:val="222222"/>
          <w:shd w:val="clear" w:color="auto" w:fill="FFFFFF"/>
        </w:rPr>
        <w:t>there</w:t>
      </w:r>
      <w:proofErr w:type="gramEnd"/>
      <w:r w:rsidRPr="004A15D1">
        <w:rPr>
          <w:rFonts w:ascii="Times New Roman" w:eastAsia="Times New Roman" w:hAnsi="Times New Roman" w:cs="Times New Roman"/>
          <w:color w:val="222222"/>
          <w:shd w:val="clear" w:color="auto" w:fill="FFFFFF"/>
        </w:rPr>
        <w:t xml:space="preserve"> is no target present?. </w:t>
      </w:r>
      <w:r w:rsidRPr="004A15D1">
        <w:rPr>
          <w:rFonts w:ascii="Times New Roman" w:eastAsia="Times New Roman" w:hAnsi="Times New Roman" w:cs="Times New Roman"/>
          <w:i/>
          <w:iCs/>
          <w:color w:val="222222"/>
          <w:shd w:val="clear" w:color="auto" w:fill="FFFFFF"/>
          <w:lang w:val="fr-FR"/>
        </w:rPr>
        <w:t xml:space="preserve">Cognitive </w:t>
      </w:r>
      <w:proofErr w:type="spellStart"/>
      <w:r w:rsidRPr="004A15D1">
        <w:rPr>
          <w:rFonts w:ascii="Times New Roman" w:eastAsia="Times New Roman" w:hAnsi="Times New Roman" w:cs="Times New Roman"/>
          <w:i/>
          <w:iCs/>
          <w:color w:val="222222"/>
          <w:shd w:val="clear" w:color="auto" w:fill="FFFFFF"/>
          <w:lang w:val="fr-FR"/>
        </w:rPr>
        <w:t>psychology</w:t>
      </w:r>
      <w:proofErr w:type="spellEnd"/>
      <w:r w:rsidRPr="004A15D1">
        <w:rPr>
          <w:rFonts w:ascii="Times New Roman" w:eastAsia="Times New Roman" w:hAnsi="Times New Roman" w:cs="Times New Roman"/>
          <w:color w:val="222222"/>
          <w:shd w:val="clear" w:color="auto" w:fill="FFFFFF"/>
          <w:lang w:val="fr-FR"/>
        </w:rPr>
        <w:t>, </w:t>
      </w:r>
      <w:r w:rsidRPr="004A15D1">
        <w:rPr>
          <w:rFonts w:ascii="Times New Roman" w:eastAsia="Times New Roman" w:hAnsi="Times New Roman" w:cs="Times New Roman"/>
          <w:i/>
          <w:iCs/>
          <w:color w:val="222222"/>
          <w:shd w:val="clear" w:color="auto" w:fill="FFFFFF"/>
          <w:lang w:val="fr-FR"/>
        </w:rPr>
        <w:t>30</w:t>
      </w:r>
      <w:r w:rsidRPr="004A15D1">
        <w:rPr>
          <w:rFonts w:ascii="Times New Roman" w:eastAsia="Times New Roman" w:hAnsi="Times New Roman" w:cs="Times New Roman"/>
          <w:color w:val="222222"/>
          <w:shd w:val="clear" w:color="auto" w:fill="FFFFFF"/>
          <w:lang w:val="fr-FR"/>
        </w:rPr>
        <w:t>(1), 39-78.</w:t>
      </w:r>
    </w:p>
    <w:p w14:paraId="7476D6E2" w14:textId="77777777" w:rsidR="00B56C41" w:rsidRDefault="00B56C41" w:rsidP="00B56C41">
      <w:pPr>
        <w:spacing w:line="480" w:lineRule="auto"/>
        <w:jc w:val="both"/>
        <w:rPr>
          <w:rFonts w:ascii="Times New Roman" w:hAnsi="Times New Roman" w:cs="Times New Roman"/>
        </w:rPr>
      </w:pPr>
      <w:r w:rsidRPr="00B56C41">
        <w:rPr>
          <w:rFonts w:ascii="Times New Roman" w:hAnsi="Times New Roman" w:cs="Times New Roman"/>
          <w:lang w:val="fr-FR"/>
        </w:rPr>
        <w:t xml:space="preserve">Matan, M., Fleming, S. (2020). </w:t>
      </w:r>
      <w:r w:rsidRPr="004A15D1">
        <w:rPr>
          <w:rFonts w:ascii="Times New Roman" w:hAnsi="Times New Roman" w:cs="Times New Roman"/>
        </w:rPr>
        <w:t>Metacognitive contributions to visual search termination.</w:t>
      </w:r>
    </w:p>
    <w:p w14:paraId="0E1E8E25" w14:textId="77777777" w:rsidR="00B56C41" w:rsidRPr="004A15D1" w:rsidRDefault="00B56C41" w:rsidP="00B56C41">
      <w:pPr>
        <w:spacing w:line="480" w:lineRule="auto"/>
        <w:ind w:firstLine="720"/>
        <w:jc w:val="both"/>
        <w:rPr>
          <w:rFonts w:ascii="Times New Roman" w:hAnsi="Times New Roman" w:cs="Times New Roman"/>
        </w:rPr>
      </w:pPr>
      <w:r w:rsidRPr="004A15D1">
        <w:rPr>
          <w:rFonts w:ascii="Times New Roman" w:hAnsi="Times New Roman" w:cs="Times New Roman"/>
        </w:rPr>
        <w:t>Manuscript in preparation.</w:t>
      </w:r>
    </w:p>
    <w:p w14:paraId="453FE69A" w14:textId="77777777" w:rsidR="00B56C41" w:rsidRDefault="00B56C41" w:rsidP="00B56C41">
      <w:pPr>
        <w:spacing w:line="480" w:lineRule="auto"/>
        <w:jc w:val="both"/>
        <w:rPr>
          <w:rFonts w:ascii="Times New Roman" w:eastAsia="Times New Roman" w:hAnsi="Times New Roman" w:cs="Times New Roman"/>
          <w:color w:val="222222"/>
        </w:rPr>
      </w:pPr>
      <w:r w:rsidRPr="004A15D1">
        <w:rPr>
          <w:rFonts w:ascii="Times New Roman" w:eastAsia="Times New Roman" w:hAnsi="Times New Roman" w:cs="Times New Roman"/>
          <w:color w:val="222222"/>
        </w:rPr>
        <w:t xml:space="preserve">Moran, R., </w:t>
      </w:r>
      <w:proofErr w:type="spellStart"/>
      <w:r w:rsidRPr="004A15D1">
        <w:rPr>
          <w:rFonts w:ascii="Times New Roman" w:eastAsia="Times New Roman" w:hAnsi="Times New Roman" w:cs="Times New Roman"/>
          <w:color w:val="222222"/>
        </w:rPr>
        <w:t>Zehetleitner</w:t>
      </w:r>
      <w:proofErr w:type="spellEnd"/>
      <w:r w:rsidRPr="004A15D1">
        <w:rPr>
          <w:rFonts w:ascii="Times New Roman" w:eastAsia="Times New Roman" w:hAnsi="Times New Roman" w:cs="Times New Roman"/>
          <w:color w:val="222222"/>
        </w:rPr>
        <w:t>, M., Müller, H. J., &amp; Usher, M. (2013). Competitive guided search:</w:t>
      </w:r>
    </w:p>
    <w:p w14:paraId="3F7E6E86" w14:textId="77777777" w:rsidR="00B56C41" w:rsidRDefault="00B56C41" w:rsidP="00B56C41">
      <w:pPr>
        <w:spacing w:line="480" w:lineRule="auto"/>
        <w:ind w:firstLine="720"/>
        <w:jc w:val="both"/>
        <w:rPr>
          <w:rFonts w:ascii="Times New Roman" w:eastAsia="Times New Roman" w:hAnsi="Times New Roman" w:cs="Times New Roman"/>
          <w:color w:val="222222"/>
        </w:rPr>
      </w:pPr>
      <w:r w:rsidRPr="004A15D1">
        <w:rPr>
          <w:rFonts w:ascii="Times New Roman" w:eastAsia="Times New Roman" w:hAnsi="Times New Roman" w:cs="Times New Roman"/>
          <w:color w:val="222222"/>
        </w:rPr>
        <w:t>Meeting the challenge of benchmark RT distributions. </w:t>
      </w:r>
      <w:r w:rsidRPr="004A15D1">
        <w:rPr>
          <w:rFonts w:ascii="Times New Roman" w:eastAsia="Times New Roman" w:hAnsi="Times New Roman" w:cs="Times New Roman"/>
          <w:i/>
          <w:iCs/>
          <w:color w:val="222222"/>
        </w:rPr>
        <w:t>Journal of Vision</w:t>
      </w:r>
      <w:r w:rsidRPr="004A15D1">
        <w:rPr>
          <w:rFonts w:ascii="Times New Roman" w:eastAsia="Times New Roman" w:hAnsi="Times New Roman" w:cs="Times New Roman"/>
          <w:color w:val="222222"/>
        </w:rPr>
        <w:t>, </w:t>
      </w:r>
      <w:r w:rsidRPr="004A15D1">
        <w:rPr>
          <w:rFonts w:ascii="Times New Roman" w:eastAsia="Times New Roman" w:hAnsi="Times New Roman" w:cs="Times New Roman"/>
          <w:i/>
          <w:iCs/>
          <w:color w:val="222222"/>
        </w:rPr>
        <w:t>13</w:t>
      </w:r>
      <w:r w:rsidRPr="004A15D1">
        <w:rPr>
          <w:rFonts w:ascii="Times New Roman" w:eastAsia="Times New Roman" w:hAnsi="Times New Roman" w:cs="Times New Roman"/>
          <w:color w:val="222222"/>
        </w:rPr>
        <w:t>(8), 24</w:t>
      </w:r>
    </w:p>
    <w:p w14:paraId="7062D694" w14:textId="77777777" w:rsidR="00B56C41" w:rsidRPr="004A15D1" w:rsidRDefault="00B56C41" w:rsidP="00B56C41">
      <w:pPr>
        <w:spacing w:line="480" w:lineRule="auto"/>
        <w:ind w:left="720"/>
        <w:jc w:val="both"/>
        <w:rPr>
          <w:rFonts w:ascii="Times New Roman" w:eastAsia="Times New Roman" w:hAnsi="Times New Roman" w:cs="Times New Roman"/>
          <w:color w:val="222222"/>
        </w:rPr>
      </w:pPr>
      <w:r w:rsidRPr="004A15D1">
        <w:rPr>
          <w:rFonts w:ascii="Times New Roman" w:eastAsia="Times New Roman" w:hAnsi="Times New Roman" w:cs="Times New Roman"/>
          <w:color w:val="222222"/>
        </w:rPr>
        <w:t>24.</w:t>
      </w:r>
    </w:p>
    <w:p w14:paraId="1ACEEC0C" w14:textId="77777777" w:rsidR="00B56C41" w:rsidRDefault="00B56C41" w:rsidP="00B56C41">
      <w:pPr>
        <w:spacing w:line="480" w:lineRule="auto"/>
        <w:jc w:val="both"/>
        <w:rPr>
          <w:rFonts w:ascii="Times New Roman" w:eastAsia="Times New Roman" w:hAnsi="Times New Roman" w:cs="Times New Roman"/>
          <w:i/>
          <w:iCs/>
          <w:color w:val="222222"/>
        </w:rPr>
      </w:pPr>
      <w:r w:rsidRPr="004A15D1">
        <w:rPr>
          <w:rFonts w:ascii="Times New Roman" w:eastAsia="Times New Roman" w:hAnsi="Times New Roman" w:cs="Times New Roman"/>
          <w:color w:val="222222"/>
        </w:rPr>
        <w:t>Wolfe, J. M. (1998). What can 1 million trials tell us about visual search</w:t>
      </w:r>
      <w:proofErr w:type="gramStart"/>
      <w:r w:rsidRPr="004A15D1">
        <w:rPr>
          <w:rFonts w:ascii="Times New Roman" w:eastAsia="Times New Roman" w:hAnsi="Times New Roman" w:cs="Times New Roman"/>
          <w:color w:val="222222"/>
        </w:rPr>
        <w:t>?.</w:t>
      </w:r>
      <w:proofErr w:type="gramEnd"/>
      <w:r w:rsidRPr="004A15D1">
        <w:rPr>
          <w:rFonts w:ascii="Times New Roman" w:eastAsia="Times New Roman" w:hAnsi="Times New Roman" w:cs="Times New Roman"/>
          <w:color w:val="222222"/>
        </w:rPr>
        <w:t> </w:t>
      </w:r>
      <w:r w:rsidRPr="004A15D1">
        <w:rPr>
          <w:rFonts w:ascii="Times New Roman" w:eastAsia="Times New Roman" w:hAnsi="Times New Roman" w:cs="Times New Roman"/>
          <w:i/>
          <w:iCs/>
          <w:color w:val="222222"/>
        </w:rPr>
        <w:t>Psychological</w:t>
      </w:r>
    </w:p>
    <w:p w14:paraId="0F423AA4" w14:textId="77777777" w:rsidR="00B56C41" w:rsidRPr="004A15D1" w:rsidRDefault="00B56C41" w:rsidP="00B56C41">
      <w:pPr>
        <w:spacing w:line="480" w:lineRule="auto"/>
        <w:ind w:firstLine="720"/>
        <w:jc w:val="both"/>
        <w:rPr>
          <w:rFonts w:ascii="Times New Roman" w:eastAsia="Times New Roman" w:hAnsi="Times New Roman" w:cs="Times New Roman"/>
          <w:color w:val="222222"/>
        </w:rPr>
      </w:pPr>
      <w:r w:rsidRPr="004A15D1">
        <w:rPr>
          <w:rFonts w:ascii="Times New Roman" w:eastAsia="Times New Roman" w:hAnsi="Times New Roman" w:cs="Times New Roman"/>
          <w:i/>
          <w:iCs/>
          <w:color w:val="222222"/>
        </w:rPr>
        <w:t>Science</w:t>
      </w:r>
      <w:r w:rsidRPr="004A15D1">
        <w:rPr>
          <w:rFonts w:ascii="Times New Roman" w:eastAsia="Times New Roman" w:hAnsi="Times New Roman" w:cs="Times New Roman"/>
          <w:color w:val="222222"/>
        </w:rPr>
        <w:t>, </w:t>
      </w:r>
      <w:r w:rsidRPr="004A15D1">
        <w:rPr>
          <w:rFonts w:ascii="Times New Roman" w:eastAsia="Times New Roman" w:hAnsi="Times New Roman" w:cs="Times New Roman"/>
          <w:i/>
          <w:iCs/>
          <w:color w:val="222222"/>
        </w:rPr>
        <w:t>9</w:t>
      </w:r>
      <w:r w:rsidRPr="004A15D1">
        <w:rPr>
          <w:rFonts w:ascii="Times New Roman" w:eastAsia="Times New Roman" w:hAnsi="Times New Roman" w:cs="Times New Roman"/>
          <w:color w:val="222222"/>
        </w:rPr>
        <w:t>(1), 33-39.</w:t>
      </w:r>
    </w:p>
    <w:p w14:paraId="7AD0547B" w14:textId="77777777" w:rsidR="00B56C41" w:rsidRDefault="00B56C41" w:rsidP="00B56C41">
      <w:pPr>
        <w:spacing w:line="480" w:lineRule="auto"/>
        <w:jc w:val="both"/>
        <w:rPr>
          <w:rFonts w:ascii="Times New Roman" w:hAnsi="Times New Roman" w:cs="Times New Roman"/>
        </w:rPr>
      </w:pPr>
      <w:r w:rsidRPr="004A15D1">
        <w:rPr>
          <w:rFonts w:ascii="Times New Roman" w:hAnsi="Times New Roman" w:cs="Times New Roman"/>
        </w:rPr>
        <w:t xml:space="preserve">Wolfe, J. M., &amp; </w:t>
      </w:r>
      <w:proofErr w:type="spellStart"/>
      <w:r w:rsidRPr="004A15D1">
        <w:rPr>
          <w:rFonts w:ascii="Times New Roman" w:hAnsi="Times New Roman" w:cs="Times New Roman"/>
        </w:rPr>
        <w:t>Gray</w:t>
      </w:r>
      <w:proofErr w:type="spellEnd"/>
      <w:r w:rsidRPr="004A15D1">
        <w:rPr>
          <w:rFonts w:ascii="Times New Roman" w:hAnsi="Times New Roman" w:cs="Times New Roman"/>
        </w:rPr>
        <w:t>, W. (2007). Guided search 4.0. Integrated Models of Cognitive</w:t>
      </w:r>
    </w:p>
    <w:p w14:paraId="2545E7A6" w14:textId="77777777" w:rsidR="00B56C41" w:rsidRPr="004A15D1" w:rsidRDefault="00B56C41" w:rsidP="00B56C41">
      <w:pPr>
        <w:spacing w:line="480" w:lineRule="auto"/>
        <w:ind w:firstLine="720"/>
        <w:jc w:val="both"/>
        <w:rPr>
          <w:rFonts w:ascii="Times New Roman" w:hAnsi="Times New Roman" w:cs="Times New Roman"/>
        </w:rPr>
      </w:pPr>
      <w:r w:rsidRPr="004A15D1">
        <w:rPr>
          <w:rFonts w:ascii="Times New Roman" w:hAnsi="Times New Roman" w:cs="Times New Roman"/>
        </w:rPr>
        <w:t>Systems, 99–119.</w:t>
      </w:r>
    </w:p>
    <w:p w14:paraId="6ECAAA05" w14:textId="77777777" w:rsidR="008153BC" w:rsidRDefault="008153BC" w:rsidP="00B56C41">
      <w:pPr>
        <w:spacing w:line="480" w:lineRule="auto"/>
        <w:jc w:val="both"/>
        <w:rPr>
          <w:rFonts w:ascii="Times New Roman" w:eastAsia="Times New Roman" w:hAnsi="Times New Roman" w:cs="Times New Roman"/>
          <w:shd w:val="clear" w:color="auto" w:fill="FFFFFF"/>
        </w:rPr>
      </w:pPr>
    </w:p>
    <w:p w14:paraId="05B34948" w14:textId="48F4B4D8" w:rsidR="008153BC" w:rsidRPr="008153BC" w:rsidRDefault="008153BC" w:rsidP="00B56C41">
      <w:pPr>
        <w:spacing w:line="480"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p>
    <w:p w14:paraId="480F9DE4" w14:textId="77777777" w:rsidR="00EC7852" w:rsidRPr="00EC7852" w:rsidRDefault="00EC7852" w:rsidP="00B56C41">
      <w:pPr>
        <w:shd w:val="clear" w:color="auto" w:fill="FFFFFF"/>
        <w:spacing w:line="480" w:lineRule="auto"/>
        <w:jc w:val="both"/>
        <w:textAlignment w:val="baseline"/>
        <w:rPr>
          <w:rFonts w:ascii="Times New Roman" w:eastAsia="Times New Roman" w:hAnsi="Times New Roman" w:cs="Times New Roman"/>
        </w:rPr>
      </w:pPr>
    </w:p>
    <w:p w14:paraId="15B24438" w14:textId="7778436E" w:rsidR="00EC7852" w:rsidRPr="00EC7852" w:rsidRDefault="00EC7852" w:rsidP="00B56C41">
      <w:pPr>
        <w:spacing w:line="480" w:lineRule="auto"/>
        <w:jc w:val="both"/>
        <w:rPr>
          <w:rFonts w:ascii="Times New Roman" w:hAnsi="Times New Roman" w:cs="Times New Roman"/>
        </w:rPr>
      </w:pPr>
    </w:p>
    <w:sectPr w:rsidR="00EC7852" w:rsidRPr="00EC7852" w:rsidSect="004615A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an Mazor" w:date="2020-10-29T19:22:00Z" w:initials="MM">
    <w:p w14:paraId="4FC1F7FE" w14:textId="2EC81864" w:rsidR="00943759" w:rsidRDefault="00943759">
      <w:pPr>
        <w:pStyle w:val="CommentText"/>
      </w:pPr>
      <w:r>
        <w:rPr>
          <w:rStyle w:val="CommentReference"/>
        </w:rPr>
        <w:annotationRef/>
      </w:r>
      <w:proofErr w:type="spellStart"/>
      <w:r>
        <w:t>Execllent</w:t>
      </w:r>
      <w:proofErr w:type="spellEnd"/>
      <w:r>
        <w:t xml:space="preserve"> opening!</w:t>
      </w:r>
    </w:p>
  </w:comment>
  <w:comment w:id="8" w:author="Matan Mazor" w:date="2020-10-29T19:24:00Z" w:initials="MM">
    <w:p w14:paraId="0D98DF2D" w14:textId="29843E34" w:rsidR="00943759" w:rsidRDefault="00943759">
      <w:pPr>
        <w:pStyle w:val="CommentText"/>
      </w:pPr>
      <w:r>
        <w:rPr>
          <w:rStyle w:val="CommentReference"/>
        </w:rPr>
        <w:annotationRef/>
      </w:r>
      <w:r>
        <w:t>Is this what you mean to say here?</w:t>
      </w:r>
    </w:p>
  </w:comment>
  <w:comment w:id="9" w:author="Matan Mazor" w:date="2020-10-29T19:24:00Z" w:initials="MM">
    <w:p w14:paraId="7B7BFD8E" w14:textId="7F74DA16" w:rsidR="00943759" w:rsidRDefault="00943759">
      <w:pPr>
        <w:pStyle w:val="CommentText"/>
      </w:pPr>
      <w:r>
        <w:rPr>
          <w:rStyle w:val="CommentReference"/>
        </w:rPr>
        <w:annotationRef/>
      </w:r>
      <w:r>
        <w:t>Maybe testify? Reflect on?</w:t>
      </w:r>
    </w:p>
  </w:comment>
  <w:comment w:id="10" w:author="Matan Mazor" w:date="2020-10-29T19:25:00Z" w:initials="MM">
    <w:p w14:paraId="40DF84B7" w14:textId="1F941B2D" w:rsidR="00943759" w:rsidRDefault="00943759">
      <w:pPr>
        <w:pStyle w:val="CommentText"/>
      </w:pPr>
      <w:r>
        <w:rPr>
          <w:rStyle w:val="CommentReference"/>
        </w:rPr>
        <w:annotationRef/>
      </w:r>
      <w:r>
        <w:t>Excellent</w:t>
      </w:r>
      <w:proofErr w:type="gramStart"/>
      <w:r>
        <w:t>!!!</w:t>
      </w:r>
      <w:proofErr w:type="gramEnd"/>
    </w:p>
  </w:comment>
  <w:comment w:id="11" w:author="Matan Mazor" w:date="2020-10-29T19:25:00Z" w:initials="MM">
    <w:p w14:paraId="0FE3421A" w14:textId="1571C4D9" w:rsidR="00943759" w:rsidRDefault="00943759">
      <w:pPr>
        <w:pStyle w:val="CommentText"/>
      </w:pPr>
      <w:r>
        <w:rPr>
          <w:rStyle w:val="CommentReference"/>
        </w:rPr>
        <w:annotationRef/>
      </w:r>
      <w:r>
        <w:t xml:space="preserve">Not necessarily. I think we are asking to what extent does search termination rely on mc expectations prior to experience with the task, but we are not necessarily arguing that this is the case always. I would say that we now have good reasons to believe this is indeed the case for </w:t>
      </w:r>
      <w:proofErr w:type="spellStart"/>
      <w:r>
        <w:t>color</w:t>
      </w:r>
      <w:proofErr w:type="spellEnd"/>
      <w:r>
        <w:t>, but this is just one of an infinite number of features and search types.</w:t>
      </w:r>
    </w:p>
  </w:comment>
  <w:comment w:id="12" w:author="Matan Mazor" w:date="2020-10-29T19:27:00Z" w:initials="MM">
    <w:p w14:paraId="48997CF1" w14:textId="7D7B3A41" w:rsidR="00943759" w:rsidRDefault="00943759">
      <w:pPr>
        <w:pStyle w:val="CommentText"/>
      </w:pPr>
      <w:r>
        <w:rPr>
          <w:rStyle w:val="CommentReference"/>
        </w:rPr>
        <w:annotationRef/>
      </w:r>
      <w:r>
        <w:t>Exactly. So this is not what we are arguing, but what we are proposing to measure.</w:t>
      </w:r>
    </w:p>
  </w:comment>
  <w:comment w:id="21" w:author="Matan Mazor" w:date="2020-10-29T19:31:00Z" w:initials="MM">
    <w:p w14:paraId="4BF38D36" w14:textId="7F13CF5C" w:rsidR="00943759" w:rsidRDefault="00943759">
      <w:pPr>
        <w:pStyle w:val="CommentText"/>
      </w:pPr>
      <w:r>
        <w:rPr>
          <w:rStyle w:val="CommentReference"/>
        </w:rPr>
        <w:annotationRef/>
      </w:r>
      <w:r>
        <w:t>Well done.</w:t>
      </w:r>
    </w:p>
  </w:comment>
  <w:comment w:id="22" w:author="Matan Mazor" w:date="2020-10-29T19:33:00Z" w:initials="MM">
    <w:p w14:paraId="2DBAF22A" w14:textId="280AB4D7" w:rsidR="00B9476E" w:rsidRDefault="00B9476E" w:rsidP="00B9476E">
      <w:pPr>
        <w:pStyle w:val="CommentText"/>
      </w:pPr>
      <w:r>
        <w:rPr>
          <w:rStyle w:val="CommentReference"/>
        </w:rPr>
        <w:annotationRef/>
      </w:r>
      <w:r>
        <w:t xml:space="preserve">These hypotheses are assuming that shape will behave similar to colour, but in fact we are not necessarily predicting that this will be the case. I think </w:t>
      </w:r>
      <w:proofErr w:type="spellStart"/>
      <w:r>
        <w:t>its</w:t>
      </w:r>
      <w:proofErr w:type="spellEnd"/>
      <w:r>
        <w:t xml:space="preserve"> useful to say that this is what we expect if shape behaves like colour, but that it might actually behave differently, in which case a learning effect is expected (hypotheses 3 and 4). Similarly, I am not sure that we want to say that we expect participants to have implicit knowledge only. This is only experiment 2, the space of possible theories and models is still very unconstrained!</w:t>
      </w:r>
    </w:p>
  </w:comment>
  <w:comment w:id="23" w:author="Matan Mazor" w:date="2020-10-29T19:36:00Z" w:initials="MM">
    <w:p w14:paraId="3DC86469" w14:textId="31F149E1" w:rsidR="00B9476E" w:rsidRDefault="00B9476E">
      <w:pPr>
        <w:pStyle w:val="CommentText"/>
      </w:pPr>
      <w:r>
        <w:rPr>
          <w:rStyle w:val="CommentReference"/>
        </w:rPr>
        <w:annotationRef/>
      </w:r>
      <w:r>
        <w:t xml:space="preserve">? </w:t>
      </w:r>
    </w:p>
  </w:comment>
  <w:comment w:id="24" w:author="Matan Mazor" w:date="2020-10-29T19:37:00Z" w:initials="MM">
    <w:p w14:paraId="10AC1AED" w14:textId="3C3907C7" w:rsidR="00B9476E" w:rsidRPr="00677336" w:rsidRDefault="00B9476E">
      <w:pPr>
        <w:pStyle w:val="CommentText"/>
        <w:rPr>
          <w:lang w:val="en-US"/>
        </w:rPr>
      </w:pPr>
      <w:r>
        <w:rPr>
          <w:rStyle w:val="CommentReference"/>
        </w:rPr>
        <w:annotationRef/>
      </w:r>
      <w:r>
        <w:t>They need to have at least 75%</w:t>
      </w:r>
      <w:r w:rsidR="00677336">
        <w:rPr>
          <w:lang w:val="en-US"/>
        </w:rPr>
        <w:t xml:space="preserve"> of these extremely slow or fast trials to be excluded.</w:t>
      </w:r>
    </w:p>
  </w:comment>
  <w:comment w:id="25" w:author="Matan Mazor" w:date="2020-10-29T19:49:00Z" w:initials="MM">
    <w:p w14:paraId="72EC2885" w14:textId="5B4F1999" w:rsidR="00677336" w:rsidRDefault="00677336">
      <w:pPr>
        <w:pStyle w:val="CommentText"/>
      </w:pPr>
      <w:r>
        <w:rPr>
          <w:rStyle w:val="CommentReference"/>
        </w:rPr>
        <w:annotationRef/>
      </w:r>
      <w:proofErr w:type="gramStart"/>
      <w:r>
        <w:rPr>
          <w:rStyle w:val="CommentReference"/>
        </w:rPr>
        <w:t>good</w:t>
      </w:r>
      <w:proofErr w:type="gramEnd"/>
    </w:p>
  </w:comment>
  <w:comment w:id="26" w:author="Matan Mazor" w:date="2020-10-29T20:05:00Z" w:initials="MM">
    <w:p w14:paraId="3111B47C" w14:textId="1CFD15EE" w:rsidR="000B764A" w:rsidRDefault="000B764A" w:rsidP="000B764A">
      <w:pPr>
        <w:pStyle w:val="CommentText"/>
      </w:pPr>
      <w:r>
        <w:rPr>
          <w:rStyle w:val="CommentReference"/>
        </w:rPr>
        <w:annotationRef/>
      </w:r>
      <w:r>
        <w:t xml:space="preserve">Do we think that asking this question might affect people’s visual search behaviour? Maybe we should only ask half of the participants? </w:t>
      </w:r>
    </w:p>
  </w:comment>
  <w:comment w:id="30" w:author="Matan Mazor" w:date="2020-10-29T20:04:00Z" w:initials="MM">
    <w:p w14:paraId="3486A34A" w14:textId="13328B0B" w:rsidR="000B764A" w:rsidRDefault="000B764A">
      <w:pPr>
        <w:pStyle w:val="CommentText"/>
        <w:rPr>
          <w:lang w:bidi="he-IL"/>
        </w:rPr>
      </w:pPr>
      <w:r>
        <w:rPr>
          <w:rStyle w:val="CommentReference"/>
        </w:rPr>
        <w:annotationRef/>
      </w:r>
      <w:r>
        <w:rPr>
          <w:rFonts w:hint="cs"/>
        </w:rPr>
        <w:t>G</w:t>
      </w:r>
      <w:r>
        <w:rPr>
          <w:lang w:bidi="he-IL"/>
        </w:rPr>
        <w:t>reat!</w:t>
      </w:r>
    </w:p>
  </w:comment>
  <w:comment w:id="31" w:author="Matan Mazor" w:date="2020-10-29T20:05:00Z" w:initials="MM">
    <w:p w14:paraId="150CDB3F" w14:textId="58C51488" w:rsidR="000B764A" w:rsidRDefault="000B764A">
      <w:pPr>
        <w:pStyle w:val="CommentText"/>
      </w:pPr>
      <w:r>
        <w:rPr>
          <w:rStyle w:val="CommentReference"/>
        </w:rPr>
        <w:annotationRef/>
      </w:r>
      <w:r>
        <w:t>Good</w:t>
      </w:r>
    </w:p>
  </w:comment>
  <w:comment w:id="33" w:author="Matan Mazor" w:date="2020-10-29T20:08:00Z" w:initials="MM">
    <w:p w14:paraId="259D3196" w14:textId="530A0AAC" w:rsidR="000B764A" w:rsidRDefault="000B764A">
      <w:pPr>
        <w:pStyle w:val="CommentText"/>
      </w:pPr>
      <w:r>
        <w:rPr>
          <w:rStyle w:val="CommentReference"/>
        </w:rPr>
        <w:annotationRef/>
      </w:r>
      <w:r>
        <w:t>Excellent</w:t>
      </w:r>
    </w:p>
  </w:comment>
  <w:comment w:id="34" w:author="Matan Mazor" w:date="2020-10-29T20:08:00Z" w:initials="MM">
    <w:p w14:paraId="43483C08" w14:textId="682D2D62" w:rsidR="000B764A" w:rsidRDefault="000B764A">
      <w:pPr>
        <w:pStyle w:val="CommentText"/>
      </w:pPr>
      <w:r>
        <w:rPr>
          <w:rStyle w:val="CommentReference"/>
        </w:rPr>
        <w:annotationRef/>
      </w:r>
      <w:r>
        <w:t>When possible, avoid passive voice (validated, are conceivable &gt;&gt; we validate, we can conceive of)</w:t>
      </w:r>
    </w:p>
  </w:comment>
  <w:comment w:id="35" w:author="Matan Mazor" w:date="2020-10-29T20:15:00Z" w:initials="MM">
    <w:p w14:paraId="00CBDB86" w14:textId="377CC0F6" w:rsidR="00EB1700" w:rsidRDefault="00EB1700">
      <w:pPr>
        <w:pStyle w:val="CommentText"/>
      </w:pPr>
      <w:r>
        <w:rPr>
          <w:rStyle w:val="CommentReference"/>
        </w:rPr>
        <w:annotationRef/>
      </w:r>
      <w:r>
        <w:t xml:space="preserve">Is this about the difference between the groups, or about showing that the same effect is observed in the group that said they never had experience with this kind of task?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C1F7FE" w15:done="0"/>
  <w15:commentEx w15:paraId="0D98DF2D" w15:done="0"/>
  <w15:commentEx w15:paraId="7B7BFD8E" w15:paraIdParent="0D98DF2D" w15:done="0"/>
  <w15:commentEx w15:paraId="40DF84B7" w15:done="0"/>
  <w15:commentEx w15:paraId="0FE3421A" w15:done="0"/>
  <w15:commentEx w15:paraId="48997CF1" w15:done="0"/>
  <w15:commentEx w15:paraId="4BF38D36" w15:done="0"/>
  <w15:commentEx w15:paraId="2DBAF22A" w15:done="0"/>
  <w15:commentEx w15:paraId="3DC86469" w15:done="0"/>
  <w15:commentEx w15:paraId="10AC1AED" w15:done="0"/>
  <w15:commentEx w15:paraId="72EC2885" w15:done="0"/>
  <w15:commentEx w15:paraId="3111B47C" w15:done="0"/>
  <w15:commentEx w15:paraId="3486A34A" w15:done="0"/>
  <w15:commentEx w15:paraId="150CDB3F" w15:done="0"/>
  <w15:commentEx w15:paraId="259D3196" w15:done="0"/>
  <w15:commentEx w15:paraId="43483C08" w15:done="0"/>
  <w15:commentEx w15:paraId="00CBDB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932AE"/>
    <w:multiLevelType w:val="hybridMultilevel"/>
    <w:tmpl w:val="B156E092"/>
    <w:lvl w:ilvl="0" w:tplc="9700489A">
      <w:start w:val="638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an Mazor">
    <w15:presenceInfo w15:providerId="None" w15:userId="Matan Maz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52"/>
    <w:rsid w:val="000B764A"/>
    <w:rsid w:val="00366DC6"/>
    <w:rsid w:val="00382458"/>
    <w:rsid w:val="0039795B"/>
    <w:rsid w:val="00437423"/>
    <w:rsid w:val="004615A0"/>
    <w:rsid w:val="00677336"/>
    <w:rsid w:val="00680E9B"/>
    <w:rsid w:val="008153BC"/>
    <w:rsid w:val="008A1AFA"/>
    <w:rsid w:val="00943759"/>
    <w:rsid w:val="009B6434"/>
    <w:rsid w:val="00B56C41"/>
    <w:rsid w:val="00B9476E"/>
    <w:rsid w:val="00C5099C"/>
    <w:rsid w:val="00C755C6"/>
    <w:rsid w:val="00C816CC"/>
    <w:rsid w:val="00DC7941"/>
    <w:rsid w:val="00EB1700"/>
    <w:rsid w:val="00EC7852"/>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F2F9"/>
  <w15:chartTrackingRefBased/>
  <w15:docId w15:val="{E8CBA829-D01A-A444-BB7D-5FC5C4D6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852"/>
    <w:pPr>
      <w:ind w:left="720"/>
      <w:contextualSpacing/>
    </w:pPr>
  </w:style>
  <w:style w:type="character" w:styleId="CommentReference">
    <w:name w:val="annotation reference"/>
    <w:basedOn w:val="DefaultParagraphFont"/>
    <w:uiPriority w:val="99"/>
    <w:semiHidden/>
    <w:unhideWhenUsed/>
    <w:rsid w:val="00943759"/>
    <w:rPr>
      <w:sz w:val="16"/>
      <w:szCs w:val="16"/>
    </w:rPr>
  </w:style>
  <w:style w:type="paragraph" w:styleId="CommentText">
    <w:name w:val="annotation text"/>
    <w:basedOn w:val="Normal"/>
    <w:link w:val="CommentTextChar"/>
    <w:uiPriority w:val="99"/>
    <w:semiHidden/>
    <w:unhideWhenUsed/>
    <w:rsid w:val="00943759"/>
    <w:rPr>
      <w:sz w:val="20"/>
      <w:szCs w:val="20"/>
    </w:rPr>
  </w:style>
  <w:style w:type="character" w:customStyle="1" w:styleId="CommentTextChar">
    <w:name w:val="Comment Text Char"/>
    <w:basedOn w:val="DefaultParagraphFont"/>
    <w:link w:val="CommentText"/>
    <w:uiPriority w:val="99"/>
    <w:semiHidden/>
    <w:rsid w:val="00943759"/>
    <w:rPr>
      <w:sz w:val="20"/>
      <w:szCs w:val="20"/>
    </w:rPr>
  </w:style>
  <w:style w:type="paragraph" w:styleId="CommentSubject">
    <w:name w:val="annotation subject"/>
    <w:basedOn w:val="CommentText"/>
    <w:next w:val="CommentText"/>
    <w:link w:val="CommentSubjectChar"/>
    <w:uiPriority w:val="99"/>
    <w:semiHidden/>
    <w:unhideWhenUsed/>
    <w:rsid w:val="00943759"/>
    <w:rPr>
      <w:b/>
      <w:bCs/>
    </w:rPr>
  </w:style>
  <w:style w:type="character" w:customStyle="1" w:styleId="CommentSubjectChar">
    <w:name w:val="Comment Subject Char"/>
    <w:basedOn w:val="CommentTextChar"/>
    <w:link w:val="CommentSubject"/>
    <w:uiPriority w:val="99"/>
    <w:semiHidden/>
    <w:rsid w:val="00943759"/>
    <w:rPr>
      <w:b/>
      <w:bCs/>
      <w:sz w:val="20"/>
      <w:szCs w:val="20"/>
    </w:rPr>
  </w:style>
  <w:style w:type="paragraph" w:styleId="BalloonText">
    <w:name w:val="Balloon Text"/>
    <w:basedOn w:val="Normal"/>
    <w:link w:val="BalloonTextChar"/>
    <w:uiPriority w:val="99"/>
    <w:semiHidden/>
    <w:unhideWhenUsed/>
    <w:rsid w:val="009437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709639">
      <w:bodyDiv w:val="1"/>
      <w:marLeft w:val="0"/>
      <w:marRight w:val="0"/>
      <w:marTop w:val="0"/>
      <w:marBottom w:val="0"/>
      <w:divBdr>
        <w:top w:val="none" w:sz="0" w:space="0" w:color="auto"/>
        <w:left w:val="none" w:sz="0" w:space="0" w:color="auto"/>
        <w:bottom w:val="none" w:sz="0" w:space="0" w:color="auto"/>
        <w:right w:val="none" w:sz="0" w:space="0" w:color="auto"/>
      </w:divBdr>
      <w:divsChild>
        <w:div w:id="489490530">
          <w:marLeft w:val="0"/>
          <w:marRight w:val="0"/>
          <w:marTop w:val="0"/>
          <w:marBottom w:val="0"/>
          <w:divBdr>
            <w:top w:val="none" w:sz="0" w:space="0" w:color="auto"/>
            <w:left w:val="none" w:sz="0" w:space="0" w:color="auto"/>
            <w:bottom w:val="none" w:sz="0" w:space="0" w:color="auto"/>
            <w:right w:val="none" w:sz="0" w:space="0" w:color="auto"/>
          </w:divBdr>
        </w:div>
        <w:div w:id="722631422">
          <w:marLeft w:val="0"/>
          <w:marRight w:val="0"/>
          <w:marTop w:val="0"/>
          <w:marBottom w:val="0"/>
          <w:divBdr>
            <w:top w:val="none" w:sz="0" w:space="0" w:color="auto"/>
            <w:left w:val="none" w:sz="0" w:space="0" w:color="auto"/>
            <w:bottom w:val="none" w:sz="0" w:space="0" w:color="auto"/>
            <w:right w:val="none" w:sz="0" w:space="0" w:color="auto"/>
          </w:divBdr>
        </w:div>
      </w:divsChild>
    </w:div>
    <w:div w:id="88351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chart" Target="charts/chart5.xml"/><Relationship Id="rId23" Type="http://schemas.microsoft.com/office/2011/relationships/people" Target="people.xml"/><Relationship Id="rId10" Type="http://schemas.openxmlformats.org/officeDocument/2006/relationships/chart" Target="charts/chart1.xml"/><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iara\Desktop\figures%20-%20research%20proposal%2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hiara\Desktop\figures%20-%20research%20proposal%2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hiara\Desktop\figures%20-%20research%20proposal%20.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hiara\Desktop\figures%20-%20research%20proposal%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hiara\Desktop\figures%20-%20research%20proposal%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hiara\Desktop\figures%20-%20research%20proposal%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hiara\Desktop\figures%20-%20research%20proposal%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hiara\Desktop\figures%20-%20research%20proposal%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hiara\Desktop\figures%20-%20research%20proposal%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hiara\Desktop\figures%20-%20research%20proposal%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chiara\Desktop\figures%20-%20research%20proposal%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latin typeface="Times New Roman" panose="02020603050405020304" pitchFamily="18" charset="0"/>
                <a:cs typeface="Times New Roman" panose="02020603050405020304" pitchFamily="18" charset="0"/>
              </a:rPr>
              <a:t>Typical</a:t>
            </a:r>
            <a:r>
              <a:rPr lang="en-GB" sz="1100" baseline="0">
                <a:latin typeface="Times New Roman" panose="02020603050405020304" pitchFamily="18" charset="0"/>
                <a:cs typeface="Times New Roman" panose="02020603050405020304" pitchFamily="18" charset="0"/>
              </a:rPr>
              <a:t> search times</a:t>
            </a:r>
            <a:endParaRPr lang="en-GB"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3326771653543"/>
          <c:y val="8.4476171685828563E-2"/>
          <c:w val="0.63954232283464563"/>
          <c:h val="0.8143961759905296"/>
        </c:manualLayout>
      </c:layout>
      <c:scatterChart>
        <c:scatterStyle val="lineMarker"/>
        <c:varyColors val="0"/>
        <c:ser>
          <c:idx val="0"/>
          <c:order val="0"/>
          <c:tx>
            <c:v>shape TP</c:v>
          </c:tx>
          <c:spPr>
            <a:ln w="25400" cap="rnd">
              <a:solidFill>
                <a:srgbClr val="FF0000"/>
              </a:solidFill>
              <a:round/>
            </a:ln>
            <a:effectLst/>
          </c:spPr>
          <c:marker>
            <c:symbol val="circle"/>
            <c:size val="9"/>
            <c:spPr>
              <a:solidFill>
                <a:srgbClr val="FF0000"/>
              </a:solidFill>
              <a:ln w="9525">
                <a:noFill/>
              </a:ln>
              <a:effectLst/>
            </c:spPr>
          </c:marker>
          <c:xVal>
            <c:numRef>
              <c:f>Sheet1!$A$2:$A$3</c:f>
              <c:numCache>
                <c:formatCode>General</c:formatCode>
                <c:ptCount val="2"/>
                <c:pt idx="0">
                  <c:v>4</c:v>
                </c:pt>
                <c:pt idx="1">
                  <c:v>8</c:v>
                </c:pt>
              </c:numCache>
            </c:numRef>
          </c:xVal>
          <c:yVal>
            <c:numRef>
              <c:f>Sheet1!$B$2:$B$3</c:f>
              <c:numCache>
                <c:formatCode>General</c:formatCode>
                <c:ptCount val="2"/>
                <c:pt idx="0">
                  <c:v>0.6</c:v>
                </c:pt>
                <c:pt idx="1">
                  <c:v>0.6</c:v>
                </c:pt>
              </c:numCache>
            </c:numRef>
          </c:yVal>
          <c:smooth val="0"/>
          <c:extLst>
            <c:ext xmlns:c16="http://schemas.microsoft.com/office/drawing/2014/chart" uri="{C3380CC4-5D6E-409C-BE32-E72D297353CC}">
              <c16:uniqueId val="{00000000-5E5F-9E4B-8554-02B3DDB62F47}"/>
            </c:ext>
          </c:extLst>
        </c:ser>
        <c:ser>
          <c:idx val="1"/>
          <c:order val="1"/>
          <c:tx>
            <c:v>shape TA</c:v>
          </c:tx>
          <c:spPr>
            <a:ln w="25400" cap="rnd">
              <a:solidFill>
                <a:srgbClr val="FF0000"/>
              </a:solidFill>
              <a:prstDash val="sysDash"/>
              <a:round/>
            </a:ln>
            <a:effectLst/>
          </c:spPr>
          <c:marker>
            <c:symbol val="circle"/>
            <c:size val="9"/>
            <c:spPr>
              <a:solidFill>
                <a:srgbClr val="FF0000"/>
              </a:solidFill>
              <a:ln w="9525">
                <a:noFill/>
              </a:ln>
              <a:effectLst/>
            </c:spPr>
          </c:marker>
          <c:xVal>
            <c:numRef>
              <c:f>Sheet1!$A$2:$A$3</c:f>
              <c:numCache>
                <c:formatCode>General</c:formatCode>
                <c:ptCount val="2"/>
                <c:pt idx="0">
                  <c:v>4</c:v>
                </c:pt>
                <c:pt idx="1">
                  <c:v>8</c:v>
                </c:pt>
              </c:numCache>
            </c:numRef>
          </c:xVal>
          <c:yVal>
            <c:numRef>
              <c:f>Sheet1!$C$2:$C$3</c:f>
              <c:numCache>
                <c:formatCode>General</c:formatCode>
                <c:ptCount val="2"/>
                <c:pt idx="0">
                  <c:v>0.7</c:v>
                </c:pt>
                <c:pt idx="1">
                  <c:v>0.7</c:v>
                </c:pt>
              </c:numCache>
            </c:numRef>
          </c:yVal>
          <c:smooth val="0"/>
          <c:extLst>
            <c:ext xmlns:c16="http://schemas.microsoft.com/office/drawing/2014/chart" uri="{C3380CC4-5D6E-409C-BE32-E72D297353CC}">
              <c16:uniqueId val="{00000001-5E5F-9E4B-8554-02B3DDB62F47}"/>
            </c:ext>
          </c:extLst>
        </c:ser>
        <c:ser>
          <c:idx val="2"/>
          <c:order val="2"/>
          <c:tx>
            <c:v>conjunction TP</c:v>
          </c:tx>
          <c:spPr>
            <a:ln w="25400" cap="rnd">
              <a:solidFill>
                <a:srgbClr val="00B050"/>
              </a:solidFill>
              <a:round/>
            </a:ln>
            <a:effectLst/>
          </c:spPr>
          <c:marker>
            <c:symbol val="circle"/>
            <c:size val="9"/>
            <c:spPr>
              <a:solidFill>
                <a:srgbClr val="00B050"/>
              </a:solidFill>
              <a:ln w="9525">
                <a:noFill/>
              </a:ln>
              <a:effectLst/>
            </c:spPr>
          </c:marker>
          <c:xVal>
            <c:numRef>
              <c:f>Sheet1!$A$2:$A$3</c:f>
              <c:numCache>
                <c:formatCode>General</c:formatCode>
                <c:ptCount val="2"/>
                <c:pt idx="0">
                  <c:v>4</c:v>
                </c:pt>
                <c:pt idx="1">
                  <c:v>8</c:v>
                </c:pt>
              </c:numCache>
            </c:numRef>
          </c:xVal>
          <c:yVal>
            <c:numRef>
              <c:f>Sheet1!$D$2:$D$3</c:f>
              <c:numCache>
                <c:formatCode>General</c:formatCode>
                <c:ptCount val="2"/>
                <c:pt idx="0">
                  <c:v>2</c:v>
                </c:pt>
                <c:pt idx="1">
                  <c:v>3.5</c:v>
                </c:pt>
              </c:numCache>
            </c:numRef>
          </c:yVal>
          <c:smooth val="0"/>
          <c:extLst>
            <c:ext xmlns:c16="http://schemas.microsoft.com/office/drawing/2014/chart" uri="{C3380CC4-5D6E-409C-BE32-E72D297353CC}">
              <c16:uniqueId val="{00000002-5E5F-9E4B-8554-02B3DDB62F47}"/>
            </c:ext>
          </c:extLst>
        </c:ser>
        <c:ser>
          <c:idx val="3"/>
          <c:order val="3"/>
          <c:tx>
            <c:v>conjunction TA</c:v>
          </c:tx>
          <c:spPr>
            <a:ln w="19050" cap="rnd">
              <a:solidFill>
                <a:srgbClr val="00B050"/>
              </a:solidFill>
              <a:prstDash val="sysDash"/>
              <a:round/>
            </a:ln>
            <a:effectLst/>
          </c:spPr>
          <c:marker>
            <c:symbol val="circle"/>
            <c:size val="9"/>
            <c:spPr>
              <a:solidFill>
                <a:srgbClr val="00B050"/>
              </a:solidFill>
              <a:ln w="9525">
                <a:noFill/>
                <a:bevel/>
              </a:ln>
              <a:effectLst/>
            </c:spPr>
          </c:marker>
          <c:xVal>
            <c:numRef>
              <c:f>Sheet1!$A$2:$A$3</c:f>
              <c:numCache>
                <c:formatCode>General</c:formatCode>
                <c:ptCount val="2"/>
                <c:pt idx="0">
                  <c:v>4</c:v>
                </c:pt>
                <c:pt idx="1">
                  <c:v>8</c:v>
                </c:pt>
              </c:numCache>
            </c:numRef>
          </c:xVal>
          <c:yVal>
            <c:numRef>
              <c:f>Sheet1!$E$2:$E$3</c:f>
              <c:numCache>
                <c:formatCode>General</c:formatCode>
                <c:ptCount val="2"/>
                <c:pt idx="0">
                  <c:v>3</c:v>
                </c:pt>
                <c:pt idx="1">
                  <c:v>5.5</c:v>
                </c:pt>
              </c:numCache>
            </c:numRef>
          </c:yVal>
          <c:smooth val="0"/>
          <c:extLst>
            <c:ext xmlns:c16="http://schemas.microsoft.com/office/drawing/2014/chart" uri="{C3380CC4-5D6E-409C-BE32-E72D297353CC}">
              <c16:uniqueId val="{00000003-5E5F-9E4B-8554-02B3DDB62F47}"/>
            </c:ext>
          </c:extLst>
        </c:ser>
        <c:dLbls>
          <c:showLegendKey val="0"/>
          <c:showVal val="0"/>
          <c:showCatName val="0"/>
          <c:showSerName val="0"/>
          <c:showPercent val="0"/>
          <c:showBubbleSize val="0"/>
        </c:dLbls>
        <c:axId val="1321400160"/>
        <c:axId val="1320734112"/>
      </c:scatterChart>
      <c:valAx>
        <c:axId val="1321400160"/>
        <c:scaling>
          <c:orientation val="minMax"/>
          <c:max val="8"/>
          <c:min val="4"/>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0\)" sourceLinked="0"/>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734112"/>
        <c:crosses val="autoZero"/>
        <c:crossBetween val="midCat"/>
        <c:majorUnit val="4"/>
      </c:valAx>
      <c:valAx>
        <c:axId val="1320734112"/>
        <c:scaling>
          <c:orientation val="minMax"/>
        </c:scaling>
        <c:delete val="1"/>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search</a:t>
                </a:r>
                <a:r>
                  <a:rPr lang="en-GB" baseline="0"/>
                  <a:t> time</a:t>
                </a:r>
                <a:endParaRPr lang="en-GB"/>
              </a:p>
            </c:rich>
          </c:tx>
          <c:layout>
            <c:manualLayout>
              <c:xMode val="edge"/>
              <c:yMode val="edge"/>
              <c:x val="4.6875E-2"/>
              <c:y val="0.446668520079636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321400160"/>
        <c:crosses val="autoZero"/>
        <c:crossBetween val="midCat"/>
      </c:valAx>
      <c:spPr>
        <a:noFill/>
        <a:ln>
          <a:noFill/>
        </a:ln>
        <a:effectLst/>
      </c:spPr>
    </c:plotArea>
    <c:plotVisOnly val="1"/>
    <c:dispBlanksAs val="span"/>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latin typeface="Times New Roman" panose="02020603050405020304" pitchFamily="18" charset="0"/>
                <a:cs typeface="Times New Roman" panose="02020603050405020304" pitchFamily="18" charset="0"/>
              </a:rPr>
              <a:t>Target-present</a:t>
            </a:r>
            <a:r>
              <a:rPr lang="en-GB" sz="1100" baseline="0">
                <a:latin typeface="Times New Roman" panose="02020603050405020304" pitchFamily="18" charset="0"/>
                <a:cs typeface="Times New Roman" panose="02020603050405020304" pitchFamily="18" charset="0"/>
              </a:rPr>
              <a:t> trials (Block 2)</a:t>
            </a:r>
            <a:endParaRPr lang="en-GB"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3326771653543"/>
          <c:y val="8.4476171685828563E-2"/>
          <c:w val="0.63954232283464563"/>
          <c:h val="0.8143961759905296"/>
        </c:manualLayout>
      </c:layout>
      <c:scatterChart>
        <c:scatterStyle val="lineMarker"/>
        <c:varyColors val="0"/>
        <c:ser>
          <c:idx val="0"/>
          <c:order val="0"/>
          <c:tx>
            <c:v>shape</c:v>
          </c:tx>
          <c:spPr>
            <a:ln w="25400" cap="rnd">
              <a:solidFill>
                <a:srgbClr val="FF0000"/>
              </a:solidFill>
              <a:round/>
            </a:ln>
            <a:effectLst/>
          </c:spPr>
          <c:marker>
            <c:symbol val="circle"/>
            <c:size val="9"/>
            <c:spPr>
              <a:solidFill>
                <a:srgbClr val="FF0000"/>
              </a:solidFill>
              <a:ln w="9525">
                <a:noFill/>
              </a:ln>
              <a:effectLst/>
            </c:spPr>
          </c:marker>
          <c:xVal>
            <c:numRef>
              <c:f>Sheet1!$A$2:$A$3</c:f>
              <c:numCache>
                <c:formatCode>General</c:formatCode>
                <c:ptCount val="2"/>
                <c:pt idx="0">
                  <c:v>4</c:v>
                </c:pt>
                <c:pt idx="1">
                  <c:v>8</c:v>
                </c:pt>
              </c:numCache>
            </c:numRef>
          </c:xVal>
          <c:yVal>
            <c:numRef>
              <c:f>Sheet1!$B$2:$B$3</c:f>
              <c:numCache>
                <c:formatCode>General</c:formatCode>
                <c:ptCount val="2"/>
                <c:pt idx="0">
                  <c:v>0.6</c:v>
                </c:pt>
                <c:pt idx="1">
                  <c:v>0.6</c:v>
                </c:pt>
              </c:numCache>
            </c:numRef>
          </c:yVal>
          <c:smooth val="0"/>
          <c:extLst>
            <c:ext xmlns:c16="http://schemas.microsoft.com/office/drawing/2014/chart" uri="{C3380CC4-5D6E-409C-BE32-E72D297353CC}">
              <c16:uniqueId val="{00000000-6118-DB4A-A8E6-31B3440A17D0}"/>
            </c:ext>
          </c:extLst>
        </c:ser>
        <c:ser>
          <c:idx val="2"/>
          <c:order val="1"/>
          <c:tx>
            <c:v>conjunction</c:v>
          </c:tx>
          <c:spPr>
            <a:ln w="25400" cap="rnd">
              <a:solidFill>
                <a:srgbClr val="00B050"/>
              </a:solidFill>
              <a:round/>
            </a:ln>
            <a:effectLst/>
          </c:spPr>
          <c:marker>
            <c:symbol val="circle"/>
            <c:size val="9"/>
            <c:spPr>
              <a:solidFill>
                <a:srgbClr val="00B050"/>
              </a:solidFill>
              <a:ln w="9525">
                <a:noFill/>
              </a:ln>
              <a:effectLst/>
            </c:spPr>
          </c:marker>
          <c:xVal>
            <c:numRef>
              <c:f>Sheet1!$A$2:$A$3</c:f>
              <c:numCache>
                <c:formatCode>General</c:formatCode>
                <c:ptCount val="2"/>
                <c:pt idx="0">
                  <c:v>4</c:v>
                </c:pt>
                <c:pt idx="1">
                  <c:v>8</c:v>
                </c:pt>
              </c:numCache>
            </c:numRef>
          </c:xVal>
          <c:yVal>
            <c:numRef>
              <c:f>Sheet1!$D$2:$D$3</c:f>
              <c:numCache>
                <c:formatCode>General</c:formatCode>
                <c:ptCount val="2"/>
                <c:pt idx="0">
                  <c:v>2</c:v>
                </c:pt>
                <c:pt idx="1">
                  <c:v>3.5</c:v>
                </c:pt>
              </c:numCache>
            </c:numRef>
          </c:yVal>
          <c:smooth val="0"/>
          <c:extLst>
            <c:ext xmlns:c16="http://schemas.microsoft.com/office/drawing/2014/chart" uri="{C3380CC4-5D6E-409C-BE32-E72D297353CC}">
              <c16:uniqueId val="{00000001-6118-DB4A-A8E6-31B3440A17D0}"/>
            </c:ext>
          </c:extLst>
        </c:ser>
        <c:dLbls>
          <c:showLegendKey val="0"/>
          <c:showVal val="0"/>
          <c:showCatName val="0"/>
          <c:showSerName val="0"/>
          <c:showPercent val="0"/>
          <c:showBubbleSize val="0"/>
        </c:dLbls>
        <c:axId val="1321400160"/>
        <c:axId val="1320734112"/>
      </c:scatterChart>
      <c:valAx>
        <c:axId val="1321400160"/>
        <c:scaling>
          <c:orientation val="minMax"/>
          <c:max val="8"/>
          <c:min val="4"/>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0\)" sourceLinked="0"/>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734112"/>
        <c:crosses val="autoZero"/>
        <c:crossBetween val="midCat"/>
        <c:majorUnit val="4"/>
      </c:valAx>
      <c:valAx>
        <c:axId val="1320734112"/>
        <c:scaling>
          <c:orientation val="minMax"/>
        </c:scaling>
        <c:delete val="1"/>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search</a:t>
                </a:r>
                <a:r>
                  <a:rPr lang="en-GB" baseline="0"/>
                  <a:t> time</a:t>
                </a:r>
                <a:endParaRPr lang="en-GB"/>
              </a:p>
            </c:rich>
          </c:tx>
          <c:layout>
            <c:manualLayout>
              <c:xMode val="edge"/>
              <c:yMode val="edge"/>
              <c:x val="4.6875E-2"/>
              <c:y val="0.446668520079636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321400160"/>
        <c:crosses val="autoZero"/>
        <c:crossBetween val="midCat"/>
      </c:valAx>
      <c:spPr>
        <a:noFill/>
        <a:ln>
          <a:noFill/>
        </a:ln>
        <a:effectLst/>
      </c:spPr>
    </c:plotArea>
    <c:plotVisOnly val="1"/>
    <c:dispBlanksAs val="span"/>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latin typeface="Times New Roman" panose="02020603050405020304" pitchFamily="18" charset="0"/>
                <a:cs typeface="Times New Roman" panose="02020603050405020304" pitchFamily="18" charset="0"/>
              </a:rPr>
              <a:t>Target-absent trials (Block</a:t>
            </a:r>
            <a:r>
              <a:rPr lang="en-GB" sz="1100" baseline="0">
                <a:latin typeface="Times New Roman" panose="02020603050405020304" pitchFamily="18" charset="0"/>
                <a:cs typeface="Times New Roman" panose="02020603050405020304" pitchFamily="18" charset="0"/>
              </a:rPr>
              <a:t> 3) </a:t>
            </a:r>
            <a:endParaRPr lang="en-GB"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34933914510686"/>
          <c:y val="7.7642458701773887E-2"/>
          <c:w val="0.63954232283464563"/>
          <c:h val="0.8143961759905296"/>
        </c:manualLayout>
      </c:layout>
      <c:scatterChart>
        <c:scatterStyle val="lineMarker"/>
        <c:varyColors val="0"/>
        <c:ser>
          <c:idx val="1"/>
          <c:order val="0"/>
          <c:tx>
            <c:v>shape TA</c:v>
          </c:tx>
          <c:spPr>
            <a:ln w="25400" cap="rnd">
              <a:solidFill>
                <a:srgbClr val="FF0000"/>
              </a:solidFill>
              <a:prstDash val="sysDash"/>
              <a:round/>
            </a:ln>
            <a:effectLst/>
          </c:spPr>
          <c:marker>
            <c:symbol val="circle"/>
            <c:size val="9"/>
            <c:spPr>
              <a:solidFill>
                <a:srgbClr val="FF0000"/>
              </a:solidFill>
              <a:ln w="9525">
                <a:noFill/>
              </a:ln>
              <a:effectLst/>
            </c:spPr>
          </c:marker>
          <c:xVal>
            <c:numRef>
              <c:f>Sheet1!$A$2:$A$3</c:f>
              <c:numCache>
                <c:formatCode>General</c:formatCode>
                <c:ptCount val="2"/>
                <c:pt idx="0">
                  <c:v>4</c:v>
                </c:pt>
                <c:pt idx="1">
                  <c:v>8</c:v>
                </c:pt>
              </c:numCache>
            </c:numRef>
          </c:xVal>
          <c:yVal>
            <c:numRef>
              <c:f>Sheet1!$C$2:$C$3</c:f>
              <c:numCache>
                <c:formatCode>General</c:formatCode>
                <c:ptCount val="2"/>
                <c:pt idx="0">
                  <c:v>0.7</c:v>
                </c:pt>
                <c:pt idx="1">
                  <c:v>0.7</c:v>
                </c:pt>
              </c:numCache>
            </c:numRef>
          </c:yVal>
          <c:smooth val="0"/>
          <c:extLst>
            <c:ext xmlns:c16="http://schemas.microsoft.com/office/drawing/2014/chart" uri="{C3380CC4-5D6E-409C-BE32-E72D297353CC}">
              <c16:uniqueId val="{00000000-1A7E-1E4E-95D5-703ACB0A5BF0}"/>
            </c:ext>
          </c:extLst>
        </c:ser>
        <c:ser>
          <c:idx val="3"/>
          <c:order val="1"/>
          <c:tx>
            <c:v>conjunction TA</c:v>
          </c:tx>
          <c:spPr>
            <a:ln w="19050" cap="rnd">
              <a:solidFill>
                <a:srgbClr val="00B050"/>
              </a:solidFill>
              <a:prstDash val="sysDash"/>
              <a:round/>
            </a:ln>
            <a:effectLst/>
          </c:spPr>
          <c:marker>
            <c:symbol val="circle"/>
            <c:size val="9"/>
            <c:spPr>
              <a:solidFill>
                <a:srgbClr val="00B050"/>
              </a:solidFill>
              <a:ln w="9525">
                <a:noFill/>
                <a:bevel/>
              </a:ln>
              <a:effectLst/>
            </c:spPr>
          </c:marker>
          <c:xVal>
            <c:numRef>
              <c:f>Sheet1!$A$2:$A$3</c:f>
              <c:numCache>
                <c:formatCode>General</c:formatCode>
                <c:ptCount val="2"/>
                <c:pt idx="0">
                  <c:v>4</c:v>
                </c:pt>
                <c:pt idx="1">
                  <c:v>8</c:v>
                </c:pt>
              </c:numCache>
            </c:numRef>
          </c:xVal>
          <c:yVal>
            <c:numRef>
              <c:f>Sheet1!$E$2:$E$3</c:f>
              <c:numCache>
                <c:formatCode>General</c:formatCode>
                <c:ptCount val="2"/>
                <c:pt idx="0">
                  <c:v>3</c:v>
                </c:pt>
                <c:pt idx="1">
                  <c:v>5.5</c:v>
                </c:pt>
              </c:numCache>
            </c:numRef>
          </c:yVal>
          <c:smooth val="0"/>
          <c:extLst>
            <c:ext xmlns:c16="http://schemas.microsoft.com/office/drawing/2014/chart" uri="{C3380CC4-5D6E-409C-BE32-E72D297353CC}">
              <c16:uniqueId val="{00000001-1A7E-1E4E-95D5-703ACB0A5BF0}"/>
            </c:ext>
          </c:extLst>
        </c:ser>
        <c:dLbls>
          <c:showLegendKey val="0"/>
          <c:showVal val="0"/>
          <c:showCatName val="0"/>
          <c:showSerName val="0"/>
          <c:showPercent val="0"/>
          <c:showBubbleSize val="0"/>
        </c:dLbls>
        <c:axId val="1321400160"/>
        <c:axId val="1320734112"/>
      </c:scatterChart>
      <c:valAx>
        <c:axId val="1321400160"/>
        <c:scaling>
          <c:orientation val="minMax"/>
          <c:max val="8"/>
          <c:min val="4"/>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0\)" sourceLinked="0"/>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734112"/>
        <c:crosses val="autoZero"/>
        <c:crossBetween val="midCat"/>
        <c:majorUnit val="4"/>
      </c:valAx>
      <c:valAx>
        <c:axId val="1320734112"/>
        <c:scaling>
          <c:orientation val="minMax"/>
        </c:scaling>
        <c:delete val="1"/>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search</a:t>
                </a:r>
                <a:r>
                  <a:rPr lang="en-GB" baseline="0"/>
                  <a:t> time</a:t>
                </a:r>
                <a:endParaRPr lang="en-GB"/>
              </a:p>
            </c:rich>
          </c:tx>
          <c:layout>
            <c:manualLayout>
              <c:xMode val="edge"/>
              <c:yMode val="edge"/>
              <c:x val="4.6875E-2"/>
              <c:y val="0.446668520079636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321400160"/>
        <c:crosses val="autoZero"/>
        <c:crossBetween val="midCat"/>
      </c:valAx>
      <c:spPr>
        <a:noFill/>
        <a:ln>
          <a:noFill/>
        </a:ln>
        <a:effectLst/>
      </c:spPr>
    </c:plotArea>
    <c:plotVisOnly val="1"/>
    <c:dispBlanksAs val="span"/>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latin typeface="Times New Roman" panose="02020603050405020304" pitchFamily="18" charset="0"/>
                <a:cs typeface="Times New Roman" panose="02020603050405020304" pitchFamily="18" charset="0"/>
              </a:rPr>
              <a:t>Target-present</a:t>
            </a:r>
            <a:r>
              <a:rPr lang="en-GB" sz="1100" baseline="0">
                <a:latin typeface="Times New Roman" panose="02020603050405020304" pitchFamily="18" charset="0"/>
                <a:cs typeface="Times New Roman" panose="02020603050405020304" pitchFamily="18" charset="0"/>
              </a:rPr>
              <a:t> trials </a:t>
            </a:r>
          </a:p>
          <a:p>
            <a:pPr>
              <a:defRPr sz="1100"/>
            </a:pPr>
            <a:r>
              <a:rPr lang="en-GB" sz="1100" baseline="0">
                <a:latin typeface="Times New Roman" panose="02020603050405020304" pitchFamily="18" charset="0"/>
                <a:cs typeface="Times New Roman" panose="02020603050405020304" pitchFamily="18" charset="0"/>
              </a:rPr>
              <a:t>(Block 2)</a:t>
            </a:r>
            <a:endParaRPr lang="en-GB"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3326771653543"/>
          <c:y val="8.4476171685828563E-2"/>
          <c:w val="0.63954232283464563"/>
          <c:h val="0.8143961759905296"/>
        </c:manualLayout>
      </c:layout>
      <c:scatterChart>
        <c:scatterStyle val="lineMarker"/>
        <c:varyColors val="0"/>
        <c:ser>
          <c:idx val="0"/>
          <c:order val="0"/>
          <c:tx>
            <c:v>shape</c:v>
          </c:tx>
          <c:spPr>
            <a:ln w="25400" cap="rnd">
              <a:solidFill>
                <a:srgbClr val="FF0000"/>
              </a:solidFill>
              <a:round/>
            </a:ln>
            <a:effectLst/>
          </c:spPr>
          <c:marker>
            <c:symbol val="circle"/>
            <c:size val="9"/>
            <c:spPr>
              <a:solidFill>
                <a:srgbClr val="FF0000"/>
              </a:solidFill>
              <a:ln w="9525">
                <a:noFill/>
              </a:ln>
              <a:effectLst/>
            </c:spPr>
          </c:marker>
          <c:xVal>
            <c:numRef>
              <c:f>Sheet1!$A$2:$A$3</c:f>
              <c:numCache>
                <c:formatCode>General</c:formatCode>
                <c:ptCount val="2"/>
                <c:pt idx="0">
                  <c:v>4</c:v>
                </c:pt>
                <c:pt idx="1">
                  <c:v>8</c:v>
                </c:pt>
              </c:numCache>
            </c:numRef>
          </c:xVal>
          <c:yVal>
            <c:numRef>
              <c:f>Sheet1!$B$2:$B$3</c:f>
              <c:numCache>
                <c:formatCode>General</c:formatCode>
                <c:ptCount val="2"/>
                <c:pt idx="0">
                  <c:v>0.6</c:v>
                </c:pt>
                <c:pt idx="1">
                  <c:v>0.6</c:v>
                </c:pt>
              </c:numCache>
            </c:numRef>
          </c:yVal>
          <c:smooth val="0"/>
          <c:extLst>
            <c:ext xmlns:c16="http://schemas.microsoft.com/office/drawing/2014/chart" uri="{C3380CC4-5D6E-409C-BE32-E72D297353CC}">
              <c16:uniqueId val="{00000000-8B45-114D-90EA-5530B87D1972}"/>
            </c:ext>
          </c:extLst>
        </c:ser>
        <c:ser>
          <c:idx val="2"/>
          <c:order val="1"/>
          <c:tx>
            <c:v>conjunction</c:v>
          </c:tx>
          <c:spPr>
            <a:ln w="25400" cap="rnd">
              <a:solidFill>
                <a:srgbClr val="00B050"/>
              </a:solidFill>
              <a:round/>
            </a:ln>
            <a:effectLst/>
          </c:spPr>
          <c:marker>
            <c:symbol val="circle"/>
            <c:size val="9"/>
            <c:spPr>
              <a:solidFill>
                <a:srgbClr val="00B050"/>
              </a:solidFill>
              <a:ln w="9525">
                <a:noFill/>
              </a:ln>
              <a:effectLst/>
            </c:spPr>
          </c:marker>
          <c:xVal>
            <c:numRef>
              <c:f>Sheet1!$A$2:$A$3</c:f>
              <c:numCache>
                <c:formatCode>General</c:formatCode>
                <c:ptCount val="2"/>
                <c:pt idx="0">
                  <c:v>4</c:v>
                </c:pt>
                <c:pt idx="1">
                  <c:v>8</c:v>
                </c:pt>
              </c:numCache>
            </c:numRef>
          </c:xVal>
          <c:yVal>
            <c:numRef>
              <c:f>Sheet1!$D$2:$D$3</c:f>
              <c:numCache>
                <c:formatCode>General</c:formatCode>
                <c:ptCount val="2"/>
                <c:pt idx="0">
                  <c:v>2</c:v>
                </c:pt>
                <c:pt idx="1">
                  <c:v>3.5</c:v>
                </c:pt>
              </c:numCache>
            </c:numRef>
          </c:yVal>
          <c:smooth val="0"/>
          <c:extLst>
            <c:ext xmlns:c16="http://schemas.microsoft.com/office/drawing/2014/chart" uri="{C3380CC4-5D6E-409C-BE32-E72D297353CC}">
              <c16:uniqueId val="{00000001-8B45-114D-90EA-5530B87D1972}"/>
            </c:ext>
          </c:extLst>
        </c:ser>
        <c:dLbls>
          <c:showLegendKey val="0"/>
          <c:showVal val="0"/>
          <c:showCatName val="0"/>
          <c:showSerName val="0"/>
          <c:showPercent val="0"/>
          <c:showBubbleSize val="0"/>
        </c:dLbls>
        <c:axId val="1321400160"/>
        <c:axId val="1320734112"/>
      </c:scatterChart>
      <c:valAx>
        <c:axId val="1321400160"/>
        <c:scaling>
          <c:orientation val="minMax"/>
          <c:max val="8"/>
          <c:min val="4"/>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0\)" sourceLinked="0"/>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734112"/>
        <c:crosses val="autoZero"/>
        <c:crossBetween val="midCat"/>
        <c:majorUnit val="4"/>
      </c:valAx>
      <c:valAx>
        <c:axId val="1320734112"/>
        <c:scaling>
          <c:orientation val="minMax"/>
        </c:scaling>
        <c:delete val="1"/>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search</a:t>
                </a:r>
                <a:r>
                  <a:rPr lang="en-GB" baseline="0"/>
                  <a:t> time</a:t>
                </a:r>
                <a:endParaRPr lang="en-GB"/>
              </a:p>
            </c:rich>
          </c:tx>
          <c:layout>
            <c:manualLayout>
              <c:xMode val="edge"/>
              <c:yMode val="edge"/>
              <c:x val="4.6875E-2"/>
              <c:y val="0.446668520079636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321400160"/>
        <c:crosses val="autoZero"/>
        <c:crossBetween val="midCat"/>
      </c:valAx>
      <c:spPr>
        <a:noFill/>
        <a:ln>
          <a:noFill/>
        </a:ln>
        <a:effectLst/>
      </c:spPr>
    </c:plotArea>
    <c:plotVisOnly val="1"/>
    <c:dispBlanksAs val="span"/>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latin typeface="Times New Roman" panose="02020603050405020304" pitchFamily="18" charset="0"/>
                <a:cs typeface="Times New Roman" panose="02020603050405020304" pitchFamily="18" charset="0"/>
              </a:rPr>
              <a:t>Target-absent trials (Block</a:t>
            </a:r>
            <a:r>
              <a:rPr lang="en-GB" sz="1100" baseline="0">
                <a:latin typeface="Times New Roman" panose="02020603050405020304" pitchFamily="18" charset="0"/>
                <a:cs typeface="Times New Roman" panose="02020603050405020304" pitchFamily="18" charset="0"/>
              </a:rPr>
              <a:t> 1) </a:t>
            </a:r>
            <a:endParaRPr lang="en-GB"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3326771653543"/>
          <c:y val="8.4476171685828563E-2"/>
          <c:w val="0.63954232283464563"/>
          <c:h val="0.8143961759905296"/>
        </c:manualLayout>
      </c:layout>
      <c:scatterChart>
        <c:scatterStyle val="lineMarker"/>
        <c:varyColors val="0"/>
        <c:ser>
          <c:idx val="1"/>
          <c:order val="0"/>
          <c:tx>
            <c:v>shape TA</c:v>
          </c:tx>
          <c:spPr>
            <a:ln w="25400" cap="rnd">
              <a:solidFill>
                <a:srgbClr val="FF0000"/>
              </a:solidFill>
              <a:prstDash val="sysDash"/>
              <a:round/>
            </a:ln>
            <a:effectLst/>
          </c:spPr>
          <c:marker>
            <c:symbol val="circle"/>
            <c:size val="9"/>
            <c:spPr>
              <a:solidFill>
                <a:srgbClr val="FF0000"/>
              </a:solidFill>
              <a:ln w="9525">
                <a:noFill/>
              </a:ln>
              <a:effectLst/>
            </c:spPr>
          </c:marker>
          <c:xVal>
            <c:numRef>
              <c:f>Sheet1!$A$2:$A$3</c:f>
              <c:numCache>
                <c:formatCode>General</c:formatCode>
                <c:ptCount val="2"/>
                <c:pt idx="0">
                  <c:v>4</c:v>
                </c:pt>
                <c:pt idx="1">
                  <c:v>8</c:v>
                </c:pt>
              </c:numCache>
            </c:numRef>
          </c:xVal>
          <c:yVal>
            <c:numRef>
              <c:f>Sheet1!$C$2:$C$3</c:f>
              <c:numCache>
                <c:formatCode>General</c:formatCode>
                <c:ptCount val="2"/>
                <c:pt idx="0">
                  <c:v>0.7</c:v>
                </c:pt>
                <c:pt idx="1">
                  <c:v>0.7</c:v>
                </c:pt>
              </c:numCache>
            </c:numRef>
          </c:yVal>
          <c:smooth val="0"/>
          <c:extLst>
            <c:ext xmlns:c16="http://schemas.microsoft.com/office/drawing/2014/chart" uri="{C3380CC4-5D6E-409C-BE32-E72D297353CC}">
              <c16:uniqueId val="{00000000-C1B8-2C47-94ED-16C6A81EBBB6}"/>
            </c:ext>
          </c:extLst>
        </c:ser>
        <c:ser>
          <c:idx val="3"/>
          <c:order val="1"/>
          <c:tx>
            <c:v>conjunction TA</c:v>
          </c:tx>
          <c:spPr>
            <a:ln w="19050" cap="rnd">
              <a:solidFill>
                <a:srgbClr val="00B050"/>
              </a:solidFill>
              <a:prstDash val="sysDash"/>
              <a:round/>
            </a:ln>
            <a:effectLst/>
          </c:spPr>
          <c:marker>
            <c:symbol val="circle"/>
            <c:size val="9"/>
            <c:spPr>
              <a:solidFill>
                <a:srgbClr val="00B050"/>
              </a:solidFill>
              <a:ln w="9525">
                <a:noFill/>
                <a:bevel/>
              </a:ln>
              <a:effectLst/>
            </c:spPr>
          </c:marker>
          <c:xVal>
            <c:numRef>
              <c:f>Sheet1!$A$2:$A$3</c:f>
              <c:numCache>
                <c:formatCode>General</c:formatCode>
                <c:ptCount val="2"/>
                <c:pt idx="0">
                  <c:v>4</c:v>
                </c:pt>
                <c:pt idx="1">
                  <c:v>8</c:v>
                </c:pt>
              </c:numCache>
            </c:numRef>
          </c:xVal>
          <c:yVal>
            <c:numRef>
              <c:f>Sheet1!$E$2:$E$3</c:f>
              <c:numCache>
                <c:formatCode>General</c:formatCode>
                <c:ptCount val="2"/>
                <c:pt idx="0">
                  <c:v>3</c:v>
                </c:pt>
                <c:pt idx="1">
                  <c:v>5.5</c:v>
                </c:pt>
              </c:numCache>
            </c:numRef>
          </c:yVal>
          <c:smooth val="0"/>
          <c:extLst>
            <c:ext xmlns:c16="http://schemas.microsoft.com/office/drawing/2014/chart" uri="{C3380CC4-5D6E-409C-BE32-E72D297353CC}">
              <c16:uniqueId val="{00000001-C1B8-2C47-94ED-16C6A81EBBB6}"/>
            </c:ext>
          </c:extLst>
        </c:ser>
        <c:dLbls>
          <c:showLegendKey val="0"/>
          <c:showVal val="0"/>
          <c:showCatName val="0"/>
          <c:showSerName val="0"/>
          <c:showPercent val="0"/>
          <c:showBubbleSize val="0"/>
        </c:dLbls>
        <c:axId val="1321400160"/>
        <c:axId val="1320734112"/>
      </c:scatterChart>
      <c:valAx>
        <c:axId val="1321400160"/>
        <c:scaling>
          <c:orientation val="minMax"/>
          <c:max val="8"/>
          <c:min val="4"/>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0\)" sourceLinked="0"/>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734112"/>
        <c:crosses val="autoZero"/>
        <c:crossBetween val="midCat"/>
        <c:majorUnit val="4"/>
      </c:valAx>
      <c:valAx>
        <c:axId val="1320734112"/>
        <c:scaling>
          <c:orientation val="minMax"/>
        </c:scaling>
        <c:delete val="1"/>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search</a:t>
                </a:r>
                <a:r>
                  <a:rPr lang="en-GB" baseline="0"/>
                  <a:t> time</a:t>
                </a:r>
                <a:endParaRPr lang="en-GB"/>
              </a:p>
            </c:rich>
          </c:tx>
          <c:layout>
            <c:manualLayout>
              <c:xMode val="edge"/>
              <c:yMode val="edge"/>
              <c:x val="4.6875E-2"/>
              <c:y val="0.446668520079636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321400160"/>
        <c:crosses val="autoZero"/>
        <c:crossBetween val="midCat"/>
      </c:valAx>
      <c:spPr>
        <a:noFill/>
        <a:ln>
          <a:noFill/>
        </a:ln>
        <a:effectLst/>
      </c:spPr>
    </c:plotArea>
    <c:plotVisOnly val="1"/>
    <c:dispBlanksAs val="span"/>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latin typeface="Times New Roman" panose="02020603050405020304" pitchFamily="18" charset="0"/>
                <a:cs typeface="Times New Roman" panose="02020603050405020304" pitchFamily="18" charset="0"/>
              </a:rPr>
              <a:t>Target-present</a:t>
            </a:r>
            <a:r>
              <a:rPr lang="en-GB" sz="1100" baseline="0">
                <a:latin typeface="Times New Roman" panose="02020603050405020304" pitchFamily="18" charset="0"/>
                <a:cs typeface="Times New Roman" panose="02020603050405020304" pitchFamily="18" charset="0"/>
              </a:rPr>
              <a:t> trials (Block 2)</a:t>
            </a:r>
            <a:endParaRPr lang="en-GB"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3326771653543"/>
          <c:y val="8.4476171685828563E-2"/>
          <c:w val="0.63954232283464563"/>
          <c:h val="0.8143961759905296"/>
        </c:manualLayout>
      </c:layout>
      <c:scatterChart>
        <c:scatterStyle val="lineMarker"/>
        <c:varyColors val="0"/>
        <c:ser>
          <c:idx val="0"/>
          <c:order val="0"/>
          <c:tx>
            <c:v>shape</c:v>
          </c:tx>
          <c:spPr>
            <a:ln w="25400" cap="rnd">
              <a:solidFill>
                <a:srgbClr val="FF0000"/>
              </a:solidFill>
              <a:round/>
            </a:ln>
            <a:effectLst/>
          </c:spPr>
          <c:marker>
            <c:symbol val="circle"/>
            <c:size val="9"/>
            <c:spPr>
              <a:solidFill>
                <a:srgbClr val="FF0000"/>
              </a:solidFill>
              <a:ln w="9525">
                <a:noFill/>
              </a:ln>
              <a:effectLst/>
            </c:spPr>
          </c:marker>
          <c:xVal>
            <c:numRef>
              <c:f>Sheet1!$A$2:$A$3</c:f>
              <c:numCache>
                <c:formatCode>General</c:formatCode>
                <c:ptCount val="2"/>
                <c:pt idx="0">
                  <c:v>4</c:v>
                </c:pt>
                <c:pt idx="1">
                  <c:v>8</c:v>
                </c:pt>
              </c:numCache>
            </c:numRef>
          </c:xVal>
          <c:yVal>
            <c:numRef>
              <c:f>Sheet1!$B$2:$B$3</c:f>
              <c:numCache>
                <c:formatCode>General</c:formatCode>
                <c:ptCount val="2"/>
                <c:pt idx="0">
                  <c:v>0.6</c:v>
                </c:pt>
                <c:pt idx="1">
                  <c:v>0.6</c:v>
                </c:pt>
              </c:numCache>
            </c:numRef>
          </c:yVal>
          <c:smooth val="0"/>
          <c:extLst>
            <c:ext xmlns:c16="http://schemas.microsoft.com/office/drawing/2014/chart" uri="{C3380CC4-5D6E-409C-BE32-E72D297353CC}">
              <c16:uniqueId val="{00000000-7838-BA4D-920F-1B23C3CAF9A3}"/>
            </c:ext>
          </c:extLst>
        </c:ser>
        <c:ser>
          <c:idx val="2"/>
          <c:order val="1"/>
          <c:tx>
            <c:v>conjunction</c:v>
          </c:tx>
          <c:spPr>
            <a:ln w="25400" cap="rnd">
              <a:solidFill>
                <a:srgbClr val="00B050"/>
              </a:solidFill>
              <a:round/>
            </a:ln>
            <a:effectLst/>
          </c:spPr>
          <c:marker>
            <c:symbol val="circle"/>
            <c:size val="9"/>
            <c:spPr>
              <a:solidFill>
                <a:srgbClr val="00B050"/>
              </a:solidFill>
              <a:ln w="9525">
                <a:noFill/>
              </a:ln>
              <a:effectLst/>
            </c:spPr>
          </c:marker>
          <c:xVal>
            <c:numRef>
              <c:f>Sheet1!$A$2:$A$3</c:f>
              <c:numCache>
                <c:formatCode>General</c:formatCode>
                <c:ptCount val="2"/>
                <c:pt idx="0">
                  <c:v>4</c:v>
                </c:pt>
                <c:pt idx="1">
                  <c:v>8</c:v>
                </c:pt>
              </c:numCache>
            </c:numRef>
          </c:xVal>
          <c:yVal>
            <c:numRef>
              <c:f>Sheet1!$D$2:$D$3</c:f>
              <c:numCache>
                <c:formatCode>General</c:formatCode>
                <c:ptCount val="2"/>
                <c:pt idx="0">
                  <c:v>2</c:v>
                </c:pt>
                <c:pt idx="1">
                  <c:v>3.5</c:v>
                </c:pt>
              </c:numCache>
            </c:numRef>
          </c:yVal>
          <c:smooth val="0"/>
          <c:extLst>
            <c:ext xmlns:c16="http://schemas.microsoft.com/office/drawing/2014/chart" uri="{C3380CC4-5D6E-409C-BE32-E72D297353CC}">
              <c16:uniqueId val="{00000001-7838-BA4D-920F-1B23C3CAF9A3}"/>
            </c:ext>
          </c:extLst>
        </c:ser>
        <c:dLbls>
          <c:showLegendKey val="0"/>
          <c:showVal val="0"/>
          <c:showCatName val="0"/>
          <c:showSerName val="0"/>
          <c:showPercent val="0"/>
          <c:showBubbleSize val="0"/>
        </c:dLbls>
        <c:axId val="1321400160"/>
        <c:axId val="1320734112"/>
      </c:scatterChart>
      <c:valAx>
        <c:axId val="1321400160"/>
        <c:scaling>
          <c:orientation val="minMax"/>
          <c:max val="8"/>
          <c:min val="4"/>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0\)" sourceLinked="0"/>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734112"/>
        <c:crosses val="autoZero"/>
        <c:crossBetween val="midCat"/>
        <c:majorUnit val="4"/>
      </c:valAx>
      <c:valAx>
        <c:axId val="1320734112"/>
        <c:scaling>
          <c:orientation val="minMax"/>
        </c:scaling>
        <c:delete val="1"/>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search</a:t>
                </a:r>
                <a:r>
                  <a:rPr lang="en-GB" baseline="0"/>
                  <a:t> time</a:t>
                </a:r>
                <a:endParaRPr lang="en-GB"/>
              </a:p>
            </c:rich>
          </c:tx>
          <c:layout>
            <c:manualLayout>
              <c:xMode val="edge"/>
              <c:yMode val="edge"/>
              <c:x val="4.6875E-2"/>
              <c:y val="0.446668520079636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321400160"/>
        <c:crosses val="autoZero"/>
        <c:crossBetween val="midCat"/>
      </c:valAx>
      <c:spPr>
        <a:noFill/>
        <a:ln>
          <a:noFill/>
        </a:ln>
        <a:effectLst/>
      </c:spPr>
    </c:plotArea>
    <c:plotVisOnly val="1"/>
    <c:dispBlanksAs val="span"/>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Times New Roman" panose="02020603050405020304" pitchFamily="18" charset="0"/>
                <a:cs typeface="Times New Roman" panose="02020603050405020304" pitchFamily="18" charset="0"/>
              </a:rPr>
              <a:t>Target-absent trials (Block</a:t>
            </a:r>
            <a:r>
              <a:rPr lang="en-GB" sz="1100" baseline="0">
                <a:latin typeface="Times New Roman" panose="02020603050405020304" pitchFamily="18" charset="0"/>
                <a:cs typeface="Times New Roman" panose="02020603050405020304" pitchFamily="18" charset="0"/>
              </a:rPr>
              <a:t> 3) </a:t>
            </a:r>
            <a:endParaRPr lang="en-GB"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334762919691296"/>
          <c:y val="8.3209039448972302E-2"/>
          <c:w val="0.63954232283464563"/>
          <c:h val="0.8143961759905296"/>
        </c:manualLayout>
      </c:layout>
      <c:scatterChart>
        <c:scatterStyle val="lineMarker"/>
        <c:varyColors val="0"/>
        <c:ser>
          <c:idx val="1"/>
          <c:order val="0"/>
          <c:tx>
            <c:v>shape TA</c:v>
          </c:tx>
          <c:spPr>
            <a:ln w="25400" cap="rnd">
              <a:solidFill>
                <a:srgbClr val="FF0000"/>
              </a:solidFill>
              <a:prstDash val="sysDash"/>
              <a:round/>
            </a:ln>
            <a:effectLst/>
          </c:spPr>
          <c:marker>
            <c:symbol val="circle"/>
            <c:size val="9"/>
            <c:spPr>
              <a:solidFill>
                <a:srgbClr val="FF0000"/>
              </a:solidFill>
              <a:ln w="9525">
                <a:noFill/>
              </a:ln>
              <a:effectLst/>
            </c:spPr>
          </c:marker>
          <c:xVal>
            <c:numRef>
              <c:f>Sheet1!$A$2:$A$3</c:f>
              <c:numCache>
                <c:formatCode>General</c:formatCode>
                <c:ptCount val="2"/>
                <c:pt idx="0">
                  <c:v>4</c:v>
                </c:pt>
                <c:pt idx="1">
                  <c:v>8</c:v>
                </c:pt>
              </c:numCache>
            </c:numRef>
          </c:xVal>
          <c:yVal>
            <c:numRef>
              <c:f>Sheet1!$C$2:$C$3</c:f>
              <c:numCache>
                <c:formatCode>General</c:formatCode>
                <c:ptCount val="2"/>
                <c:pt idx="0">
                  <c:v>0.7</c:v>
                </c:pt>
                <c:pt idx="1">
                  <c:v>0.7</c:v>
                </c:pt>
              </c:numCache>
            </c:numRef>
          </c:yVal>
          <c:smooth val="0"/>
          <c:extLst>
            <c:ext xmlns:c16="http://schemas.microsoft.com/office/drawing/2014/chart" uri="{C3380CC4-5D6E-409C-BE32-E72D297353CC}">
              <c16:uniqueId val="{00000000-218F-F440-961D-8A46B92856D8}"/>
            </c:ext>
          </c:extLst>
        </c:ser>
        <c:ser>
          <c:idx val="3"/>
          <c:order val="1"/>
          <c:tx>
            <c:v>conjunction TA</c:v>
          </c:tx>
          <c:spPr>
            <a:ln w="19050" cap="rnd">
              <a:solidFill>
                <a:srgbClr val="00B050"/>
              </a:solidFill>
              <a:prstDash val="sysDash"/>
              <a:round/>
            </a:ln>
            <a:effectLst/>
          </c:spPr>
          <c:marker>
            <c:symbol val="circle"/>
            <c:size val="9"/>
            <c:spPr>
              <a:solidFill>
                <a:srgbClr val="00B050"/>
              </a:solidFill>
              <a:ln w="9525">
                <a:noFill/>
                <a:bevel/>
              </a:ln>
              <a:effectLst/>
            </c:spPr>
          </c:marker>
          <c:xVal>
            <c:numRef>
              <c:f>Sheet1!$A$2:$A$3</c:f>
              <c:numCache>
                <c:formatCode>General</c:formatCode>
                <c:ptCount val="2"/>
                <c:pt idx="0">
                  <c:v>4</c:v>
                </c:pt>
                <c:pt idx="1">
                  <c:v>8</c:v>
                </c:pt>
              </c:numCache>
            </c:numRef>
          </c:xVal>
          <c:yVal>
            <c:numRef>
              <c:f>Sheet1!$E$2:$E$3</c:f>
              <c:numCache>
                <c:formatCode>General</c:formatCode>
                <c:ptCount val="2"/>
                <c:pt idx="0">
                  <c:v>3</c:v>
                </c:pt>
                <c:pt idx="1">
                  <c:v>5.5</c:v>
                </c:pt>
              </c:numCache>
            </c:numRef>
          </c:yVal>
          <c:smooth val="0"/>
          <c:extLst>
            <c:ext xmlns:c16="http://schemas.microsoft.com/office/drawing/2014/chart" uri="{C3380CC4-5D6E-409C-BE32-E72D297353CC}">
              <c16:uniqueId val="{00000001-218F-F440-961D-8A46B92856D8}"/>
            </c:ext>
          </c:extLst>
        </c:ser>
        <c:dLbls>
          <c:showLegendKey val="0"/>
          <c:showVal val="0"/>
          <c:showCatName val="0"/>
          <c:showSerName val="0"/>
          <c:showPercent val="0"/>
          <c:showBubbleSize val="0"/>
        </c:dLbls>
        <c:axId val="1321400160"/>
        <c:axId val="1320734112"/>
      </c:scatterChart>
      <c:valAx>
        <c:axId val="1321400160"/>
        <c:scaling>
          <c:orientation val="minMax"/>
          <c:max val="8"/>
          <c:min val="4"/>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0\)" sourceLinked="0"/>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734112"/>
        <c:crosses val="autoZero"/>
        <c:crossBetween val="midCat"/>
        <c:majorUnit val="4"/>
      </c:valAx>
      <c:valAx>
        <c:axId val="1320734112"/>
        <c:scaling>
          <c:orientation val="minMax"/>
        </c:scaling>
        <c:delete val="1"/>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search</a:t>
                </a:r>
                <a:r>
                  <a:rPr lang="en-GB" baseline="0"/>
                  <a:t> time</a:t>
                </a:r>
                <a:endParaRPr lang="en-GB"/>
              </a:p>
            </c:rich>
          </c:tx>
          <c:layout>
            <c:manualLayout>
              <c:xMode val="edge"/>
              <c:yMode val="edge"/>
              <c:x val="4.6875E-2"/>
              <c:y val="0.446668520079636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321400160"/>
        <c:crosses val="autoZero"/>
        <c:crossBetween val="midCat"/>
      </c:valAx>
      <c:spPr>
        <a:noFill/>
        <a:ln>
          <a:noFill/>
        </a:ln>
        <a:effectLst/>
      </c:spPr>
    </c:plotArea>
    <c:plotVisOnly val="1"/>
    <c:dispBlanksAs val="span"/>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latin typeface="Times New Roman" panose="02020603050405020304" pitchFamily="18" charset="0"/>
                <a:cs typeface="Times New Roman" panose="02020603050405020304" pitchFamily="18" charset="0"/>
              </a:rPr>
              <a:t>Target-absent trials (Block</a:t>
            </a:r>
            <a:r>
              <a:rPr lang="en-GB" sz="1100" baseline="0">
                <a:latin typeface="Times New Roman" panose="02020603050405020304" pitchFamily="18" charset="0"/>
                <a:cs typeface="Times New Roman" panose="02020603050405020304" pitchFamily="18" charset="0"/>
              </a:rPr>
              <a:t> 1) </a:t>
            </a:r>
            <a:endParaRPr lang="en-GB"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3326771653543"/>
          <c:y val="8.4476171685828563E-2"/>
          <c:w val="0.63954232283464563"/>
          <c:h val="0.8143961759905296"/>
        </c:manualLayout>
      </c:layout>
      <c:scatterChart>
        <c:scatterStyle val="lineMarker"/>
        <c:varyColors val="0"/>
        <c:ser>
          <c:idx val="1"/>
          <c:order val="0"/>
          <c:tx>
            <c:v>shape TA</c:v>
          </c:tx>
          <c:spPr>
            <a:ln w="19050" cap="rnd">
              <a:solidFill>
                <a:srgbClr val="FF0000"/>
              </a:solidFill>
              <a:prstDash val="sysDash"/>
              <a:round/>
            </a:ln>
            <a:effectLst/>
          </c:spPr>
          <c:marker>
            <c:symbol val="circle"/>
            <c:size val="9"/>
            <c:spPr>
              <a:solidFill>
                <a:srgbClr val="FF0000"/>
              </a:solidFill>
              <a:ln w="9525">
                <a:noFill/>
              </a:ln>
              <a:effectLst/>
            </c:spPr>
          </c:marker>
          <c:xVal>
            <c:numRef>
              <c:f>Sheet1!$A$2:$A$3</c:f>
              <c:numCache>
                <c:formatCode>General</c:formatCode>
                <c:ptCount val="2"/>
                <c:pt idx="0">
                  <c:v>4</c:v>
                </c:pt>
                <c:pt idx="1">
                  <c:v>8</c:v>
                </c:pt>
              </c:numCache>
            </c:numRef>
          </c:xVal>
          <c:yVal>
            <c:numRef>
              <c:f>Sheet1!$F$2:$F$3</c:f>
              <c:numCache>
                <c:formatCode>General</c:formatCode>
                <c:ptCount val="2"/>
                <c:pt idx="0">
                  <c:v>0.8</c:v>
                </c:pt>
                <c:pt idx="1">
                  <c:v>1.9</c:v>
                </c:pt>
              </c:numCache>
            </c:numRef>
          </c:yVal>
          <c:smooth val="0"/>
          <c:extLst>
            <c:ext xmlns:c16="http://schemas.microsoft.com/office/drawing/2014/chart" uri="{C3380CC4-5D6E-409C-BE32-E72D297353CC}">
              <c16:uniqueId val="{00000000-C364-734A-88A6-80AB458452FA}"/>
            </c:ext>
          </c:extLst>
        </c:ser>
        <c:ser>
          <c:idx val="3"/>
          <c:order val="1"/>
          <c:tx>
            <c:v>conjunction TA</c:v>
          </c:tx>
          <c:spPr>
            <a:ln w="19050" cap="rnd">
              <a:solidFill>
                <a:srgbClr val="00B050"/>
              </a:solidFill>
              <a:prstDash val="sysDash"/>
              <a:round/>
            </a:ln>
            <a:effectLst/>
          </c:spPr>
          <c:marker>
            <c:symbol val="circle"/>
            <c:size val="9"/>
            <c:spPr>
              <a:solidFill>
                <a:srgbClr val="00B050"/>
              </a:solidFill>
              <a:ln w="9525">
                <a:noFill/>
                <a:bevel/>
              </a:ln>
              <a:effectLst/>
            </c:spPr>
          </c:marker>
          <c:xVal>
            <c:numRef>
              <c:f>Sheet1!$A$2:$A$3</c:f>
              <c:numCache>
                <c:formatCode>General</c:formatCode>
                <c:ptCount val="2"/>
                <c:pt idx="0">
                  <c:v>4</c:v>
                </c:pt>
                <c:pt idx="1">
                  <c:v>8</c:v>
                </c:pt>
              </c:numCache>
            </c:numRef>
          </c:xVal>
          <c:yVal>
            <c:numRef>
              <c:f>Sheet1!$E$2:$E$3</c:f>
              <c:numCache>
                <c:formatCode>General</c:formatCode>
                <c:ptCount val="2"/>
                <c:pt idx="0">
                  <c:v>3</c:v>
                </c:pt>
                <c:pt idx="1">
                  <c:v>5.5</c:v>
                </c:pt>
              </c:numCache>
            </c:numRef>
          </c:yVal>
          <c:smooth val="0"/>
          <c:extLst>
            <c:ext xmlns:c16="http://schemas.microsoft.com/office/drawing/2014/chart" uri="{C3380CC4-5D6E-409C-BE32-E72D297353CC}">
              <c16:uniqueId val="{00000001-C364-734A-88A6-80AB458452FA}"/>
            </c:ext>
          </c:extLst>
        </c:ser>
        <c:dLbls>
          <c:showLegendKey val="0"/>
          <c:showVal val="0"/>
          <c:showCatName val="0"/>
          <c:showSerName val="0"/>
          <c:showPercent val="0"/>
          <c:showBubbleSize val="0"/>
        </c:dLbls>
        <c:axId val="1321400160"/>
        <c:axId val="1320734112"/>
      </c:scatterChart>
      <c:valAx>
        <c:axId val="1321400160"/>
        <c:scaling>
          <c:orientation val="minMax"/>
          <c:max val="8"/>
          <c:min val="4"/>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0\)" sourceLinked="0"/>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734112"/>
        <c:crosses val="autoZero"/>
        <c:crossBetween val="midCat"/>
        <c:majorUnit val="4"/>
      </c:valAx>
      <c:valAx>
        <c:axId val="1320734112"/>
        <c:scaling>
          <c:orientation val="minMax"/>
        </c:scaling>
        <c:delete val="1"/>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search</a:t>
                </a:r>
                <a:r>
                  <a:rPr lang="en-GB" baseline="0"/>
                  <a:t> time</a:t>
                </a:r>
                <a:endParaRPr lang="en-GB"/>
              </a:p>
            </c:rich>
          </c:tx>
          <c:layout>
            <c:manualLayout>
              <c:xMode val="edge"/>
              <c:yMode val="edge"/>
              <c:x val="4.6875E-2"/>
              <c:y val="0.446668520079636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321400160"/>
        <c:crosses val="autoZero"/>
        <c:crossBetween val="midCat"/>
      </c:valAx>
      <c:spPr>
        <a:noFill/>
        <a:ln>
          <a:noFill/>
        </a:ln>
        <a:effectLst/>
      </c:spPr>
    </c:plotArea>
    <c:plotVisOnly val="1"/>
    <c:dispBlanksAs val="span"/>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latin typeface="Times New Roman" panose="02020603050405020304" pitchFamily="18" charset="0"/>
                <a:cs typeface="Times New Roman" panose="02020603050405020304" pitchFamily="18" charset="0"/>
              </a:rPr>
              <a:t>Target-present</a:t>
            </a:r>
            <a:r>
              <a:rPr lang="en-GB" sz="1100" baseline="0">
                <a:latin typeface="Times New Roman" panose="02020603050405020304" pitchFamily="18" charset="0"/>
                <a:cs typeface="Times New Roman" panose="02020603050405020304" pitchFamily="18" charset="0"/>
              </a:rPr>
              <a:t> trials (Block 2)</a:t>
            </a:r>
            <a:endParaRPr lang="en-GB"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3326771653543"/>
          <c:y val="8.4476171685828563E-2"/>
          <c:w val="0.63954232283464563"/>
          <c:h val="0.8143961759905296"/>
        </c:manualLayout>
      </c:layout>
      <c:scatterChart>
        <c:scatterStyle val="lineMarker"/>
        <c:varyColors val="0"/>
        <c:ser>
          <c:idx val="0"/>
          <c:order val="0"/>
          <c:tx>
            <c:v>shape</c:v>
          </c:tx>
          <c:spPr>
            <a:ln w="25400" cap="rnd">
              <a:solidFill>
                <a:srgbClr val="FF0000"/>
              </a:solidFill>
              <a:round/>
            </a:ln>
            <a:effectLst/>
          </c:spPr>
          <c:marker>
            <c:symbol val="circle"/>
            <c:size val="9"/>
            <c:spPr>
              <a:solidFill>
                <a:srgbClr val="FF0000"/>
              </a:solidFill>
              <a:ln w="9525">
                <a:noFill/>
              </a:ln>
              <a:effectLst/>
            </c:spPr>
          </c:marker>
          <c:xVal>
            <c:numRef>
              <c:f>Sheet1!$A$2:$A$3</c:f>
              <c:numCache>
                <c:formatCode>General</c:formatCode>
                <c:ptCount val="2"/>
                <c:pt idx="0">
                  <c:v>4</c:v>
                </c:pt>
                <c:pt idx="1">
                  <c:v>8</c:v>
                </c:pt>
              </c:numCache>
            </c:numRef>
          </c:xVal>
          <c:yVal>
            <c:numRef>
              <c:f>Sheet1!$B$2:$B$3</c:f>
              <c:numCache>
                <c:formatCode>General</c:formatCode>
                <c:ptCount val="2"/>
                <c:pt idx="0">
                  <c:v>0.6</c:v>
                </c:pt>
                <c:pt idx="1">
                  <c:v>0.6</c:v>
                </c:pt>
              </c:numCache>
            </c:numRef>
          </c:yVal>
          <c:smooth val="0"/>
          <c:extLst>
            <c:ext xmlns:c16="http://schemas.microsoft.com/office/drawing/2014/chart" uri="{C3380CC4-5D6E-409C-BE32-E72D297353CC}">
              <c16:uniqueId val="{00000000-8C9D-F244-8598-66F6B31013C7}"/>
            </c:ext>
          </c:extLst>
        </c:ser>
        <c:ser>
          <c:idx val="2"/>
          <c:order val="1"/>
          <c:tx>
            <c:v>conjunction</c:v>
          </c:tx>
          <c:spPr>
            <a:ln w="25400" cap="rnd">
              <a:solidFill>
                <a:srgbClr val="00B050"/>
              </a:solidFill>
              <a:round/>
            </a:ln>
            <a:effectLst/>
          </c:spPr>
          <c:marker>
            <c:symbol val="circle"/>
            <c:size val="9"/>
            <c:spPr>
              <a:solidFill>
                <a:srgbClr val="00B050"/>
              </a:solidFill>
              <a:ln w="9525">
                <a:noFill/>
              </a:ln>
              <a:effectLst/>
            </c:spPr>
          </c:marker>
          <c:xVal>
            <c:numRef>
              <c:f>Sheet1!$A$2:$A$3</c:f>
              <c:numCache>
                <c:formatCode>General</c:formatCode>
                <c:ptCount val="2"/>
                <c:pt idx="0">
                  <c:v>4</c:v>
                </c:pt>
                <c:pt idx="1">
                  <c:v>8</c:v>
                </c:pt>
              </c:numCache>
            </c:numRef>
          </c:xVal>
          <c:yVal>
            <c:numRef>
              <c:f>Sheet1!$D$2:$D$3</c:f>
              <c:numCache>
                <c:formatCode>General</c:formatCode>
                <c:ptCount val="2"/>
                <c:pt idx="0">
                  <c:v>2</c:v>
                </c:pt>
                <c:pt idx="1">
                  <c:v>3.5</c:v>
                </c:pt>
              </c:numCache>
            </c:numRef>
          </c:yVal>
          <c:smooth val="0"/>
          <c:extLst>
            <c:ext xmlns:c16="http://schemas.microsoft.com/office/drawing/2014/chart" uri="{C3380CC4-5D6E-409C-BE32-E72D297353CC}">
              <c16:uniqueId val="{00000001-8C9D-F244-8598-66F6B31013C7}"/>
            </c:ext>
          </c:extLst>
        </c:ser>
        <c:dLbls>
          <c:showLegendKey val="0"/>
          <c:showVal val="0"/>
          <c:showCatName val="0"/>
          <c:showSerName val="0"/>
          <c:showPercent val="0"/>
          <c:showBubbleSize val="0"/>
        </c:dLbls>
        <c:axId val="1321400160"/>
        <c:axId val="1320734112"/>
      </c:scatterChart>
      <c:valAx>
        <c:axId val="1321400160"/>
        <c:scaling>
          <c:orientation val="minMax"/>
          <c:max val="8"/>
          <c:min val="4"/>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0\)" sourceLinked="0"/>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734112"/>
        <c:crosses val="autoZero"/>
        <c:crossBetween val="midCat"/>
        <c:majorUnit val="4"/>
      </c:valAx>
      <c:valAx>
        <c:axId val="1320734112"/>
        <c:scaling>
          <c:orientation val="minMax"/>
        </c:scaling>
        <c:delete val="1"/>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search</a:t>
                </a:r>
                <a:r>
                  <a:rPr lang="en-GB" baseline="0"/>
                  <a:t> time</a:t>
                </a:r>
                <a:endParaRPr lang="en-GB"/>
              </a:p>
            </c:rich>
          </c:tx>
          <c:layout>
            <c:manualLayout>
              <c:xMode val="edge"/>
              <c:yMode val="edge"/>
              <c:x val="4.6875E-2"/>
              <c:y val="0.446668520079636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321400160"/>
        <c:crosses val="autoZero"/>
        <c:crossBetween val="midCat"/>
      </c:valAx>
      <c:spPr>
        <a:noFill/>
        <a:ln>
          <a:noFill/>
        </a:ln>
        <a:effectLst/>
      </c:spPr>
    </c:plotArea>
    <c:plotVisOnly val="1"/>
    <c:dispBlanksAs val="span"/>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latin typeface="Times New Roman" panose="02020603050405020304" pitchFamily="18" charset="0"/>
                <a:cs typeface="Times New Roman" panose="02020603050405020304" pitchFamily="18" charset="0"/>
              </a:rPr>
              <a:t>Target-absent trials (Block</a:t>
            </a:r>
            <a:r>
              <a:rPr lang="en-GB" sz="1100" baseline="0">
                <a:latin typeface="Times New Roman" panose="02020603050405020304" pitchFamily="18" charset="0"/>
                <a:cs typeface="Times New Roman" panose="02020603050405020304" pitchFamily="18" charset="0"/>
              </a:rPr>
              <a:t> 3) </a:t>
            </a:r>
            <a:endParaRPr lang="en-GB"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34933914510686"/>
          <c:y val="7.7642458701773887E-2"/>
          <c:w val="0.63954232283464563"/>
          <c:h val="0.8143961759905296"/>
        </c:manualLayout>
      </c:layout>
      <c:scatterChart>
        <c:scatterStyle val="lineMarker"/>
        <c:varyColors val="0"/>
        <c:ser>
          <c:idx val="1"/>
          <c:order val="0"/>
          <c:tx>
            <c:v>shape TA</c:v>
          </c:tx>
          <c:spPr>
            <a:ln w="25400" cap="rnd">
              <a:solidFill>
                <a:srgbClr val="FF0000"/>
              </a:solidFill>
              <a:prstDash val="sysDash"/>
              <a:round/>
            </a:ln>
            <a:effectLst/>
          </c:spPr>
          <c:marker>
            <c:symbol val="circle"/>
            <c:size val="9"/>
            <c:spPr>
              <a:solidFill>
                <a:srgbClr val="FF0000"/>
              </a:solidFill>
              <a:ln w="9525">
                <a:noFill/>
              </a:ln>
              <a:effectLst/>
            </c:spPr>
          </c:marker>
          <c:xVal>
            <c:numRef>
              <c:f>Sheet1!$A$2:$A$3</c:f>
              <c:numCache>
                <c:formatCode>General</c:formatCode>
                <c:ptCount val="2"/>
                <c:pt idx="0">
                  <c:v>4</c:v>
                </c:pt>
                <c:pt idx="1">
                  <c:v>8</c:v>
                </c:pt>
              </c:numCache>
            </c:numRef>
          </c:xVal>
          <c:yVal>
            <c:numRef>
              <c:f>Sheet1!$C$2:$C$3</c:f>
              <c:numCache>
                <c:formatCode>General</c:formatCode>
                <c:ptCount val="2"/>
                <c:pt idx="0">
                  <c:v>0.7</c:v>
                </c:pt>
                <c:pt idx="1">
                  <c:v>0.7</c:v>
                </c:pt>
              </c:numCache>
            </c:numRef>
          </c:yVal>
          <c:smooth val="0"/>
          <c:extLst>
            <c:ext xmlns:c16="http://schemas.microsoft.com/office/drawing/2014/chart" uri="{C3380CC4-5D6E-409C-BE32-E72D297353CC}">
              <c16:uniqueId val="{00000000-0B30-6C43-AB66-618438BF3EAF}"/>
            </c:ext>
          </c:extLst>
        </c:ser>
        <c:ser>
          <c:idx val="3"/>
          <c:order val="1"/>
          <c:tx>
            <c:v>conjunction TA</c:v>
          </c:tx>
          <c:spPr>
            <a:ln w="19050" cap="rnd">
              <a:solidFill>
                <a:srgbClr val="00B050"/>
              </a:solidFill>
              <a:prstDash val="sysDash"/>
              <a:round/>
            </a:ln>
            <a:effectLst/>
          </c:spPr>
          <c:marker>
            <c:symbol val="circle"/>
            <c:size val="9"/>
            <c:spPr>
              <a:solidFill>
                <a:srgbClr val="00B050"/>
              </a:solidFill>
              <a:ln w="9525">
                <a:noFill/>
                <a:bevel/>
              </a:ln>
              <a:effectLst/>
            </c:spPr>
          </c:marker>
          <c:xVal>
            <c:numRef>
              <c:f>Sheet1!$A$2:$A$3</c:f>
              <c:numCache>
                <c:formatCode>General</c:formatCode>
                <c:ptCount val="2"/>
                <c:pt idx="0">
                  <c:v>4</c:v>
                </c:pt>
                <c:pt idx="1">
                  <c:v>8</c:v>
                </c:pt>
              </c:numCache>
            </c:numRef>
          </c:xVal>
          <c:yVal>
            <c:numRef>
              <c:f>Sheet1!$E$2:$E$3</c:f>
              <c:numCache>
                <c:formatCode>General</c:formatCode>
                <c:ptCount val="2"/>
                <c:pt idx="0">
                  <c:v>3</c:v>
                </c:pt>
                <c:pt idx="1">
                  <c:v>5.5</c:v>
                </c:pt>
              </c:numCache>
            </c:numRef>
          </c:yVal>
          <c:smooth val="0"/>
          <c:extLst>
            <c:ext xmlns:c16="http://schemas.microsoft.com/office/drawing/2014/chart" uri="{C3380CC4-5D6E-409C-BE32-E72D297353CC}">
              <c16:uniqueId val="{00000001-0B30-6C43-AB66-618438BF3EAF}"/>
            </c:ext>
          </c:extLst>
        </c:ser>
        <c:dLbls>
          <c:showLegendKey val="0"/>
          <c:showVal val="0"/>
          <c:showCatName val="0"/>
          <c:showSerName val="0"/>
          <c:showPercent val="0"/>
          <c:showBubbleSize val="0"/>
        </c:dLbls>
        <c:axId val="1321400160"/>
        <c:axId val="1320734112"/>
      </c:scatterChart>
      <c:valAx>
        <c:axId val="1321400160"/>
        <c:scaling>
          <c:orientation val="minMax"/>
          <c:max val="8"/>
          <c:min val="4"/>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0\)" sourceLinked="0"/>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734112"/>
        <c:crosses val="autoZero"/>
        <c:crossBetween val="midCat"/>
        <c:majorUnit val="4"/>
      </c:valAx>
      <c:valAx>
        <c:axId val="1320734112"/>
        <c:scaling>
          <c:orientation val="minMax"/>
        </c:scaling>
        <c:delete val="1"/>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search</a:t>
                </a:r>
                <a:r>
                  <a:rPr lang="en-GB" baseline="0"/>
                  <a:t> time</a:t>
                </a:r>
                <a:endParaRPr lang="en-GB"/>
              </a:p>
            </c:rich>
          </c:tx>
          <c:layout>
            <c:manualLayout>
              <c:xMode val="edge"/>
              <c:yMode val="edge"/>
              <c:x val="4.6875E-2"/>
              <c:y val="0.446668520079636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321400160"/>
        <c:crosses val="autoZero"/>
        <c:crossBetween val="midCat"/>
      </c:valAx>
      <c:spPr>
        <a:noFill/>
        <a:ln>
          <a:noFill/>
        </a:ln>
        <a:effectLst/>
      </c:spPr>
    </c:plotArea>
    <c:plotVisOnly val="1"/>
    <c:dispBlanksAs val="span"/>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latin typeface="Times New Roman" panose="02020603050405020304" pitchFamily="18" charset="0"/>
                <a:cs typeface="Times New Roman" panose="02020603050405020304" pitchFamily="18" charset="0"/>
              </a:rPr>
              <a:t>Target-absent trials (Block</a:t>
            </a:r>
            <a:r>
              <a:rPr lang="en-GB" sz="1100" baseline="0">
                <a:latin typeface="Times New Roman" panose="02020603050405020304" pitchFamily="18" charset="0"/>
                <a:cs typeface="Times New Roman" panose="02020603050405020304" pitchFamily="18" charset="0"/>
              </a:rPr>
              <a:t> 1) </a:t>
            </a:r>
            <a:endParaRPr lang="en-GB"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3326771653543"/>
          <c:y val="8.4476171685828563E-2"/>
          <c:w val="0.63954232283464563"/>
          <c:h val="0.8143961759905296"/>
        </c:manualLayout>
      </c:layout>
      <c:scatterChart>
        <c:scatterStyle val="lineMarker"/>
        <c:varyColors val="0"/>
        <c:ser>
          <c:idx val="1"/>
          <c:order val="0"/>
          <c:tx>
            <c:v>shape TA</c:v>
          </c:tx>
          <c:spPr>
            <a:ln w="19050" cap="rnd">
              <a:solidFill>
                <a:srgbClr val="FF0000"/>
              </a:solidFill>
              <a:prstDash val="sysDash"/>
              <a:round/>
            </a:ln>
            <a:effectLst/>
          </c:spPr>
          <c:marker>
            <c:symbol val="circle"/>
            <c:size val="9"/>
            <c:spPr>
              <a:solidFill>
                <a:srgbClr val="FF0000"/>
              </a:solidFill>
              <a:ln w="9525">
                <a:noFill/>
              </a:ln>
              <a:effectLst/>
            </c:spPr>
          </c:marker>
          <c:xVal>
            <c:numRef>
              <c:f>Sheet1!$A$2:$A$3</c:f>
              <c:numCache>
                <c:formatCode>General</c:formatCode>
                <c:ptCount val="2"/>
                <c:pt idx="0">
                  <c:v>4</c:v>
                </c:pt>
                <c:pt idx="1">
                  <c:v>8</c:v>
                </c:pt>
              </c:numCache>
            </c:numRef>
          </c:xVal>
          <c:yVal>
            <c:numRef>
              <c:f>Sheet1!$G$2:$G$3</c:f>
              <c:numCache>
                <c:formatCode>General</c:formatCode>
                <c:ptCount val="2"/>
                <c:pt idx="0">
                  <c:v>0.8</c:v>
                </c:pt>
                <c:pt idx="1">
                  <c:v>3</c:v>
                </c:pt>
              </c:numCache>
            </c:numRef>
          </c:yVal>
          <c:smooth val="0"/>
          <c:extLst>
            <c:ext xmlns:c16="http://schemas.microsoft.com/office/drawing/2014/chart" uri="{C3380CC4-5D6E-409C-BE32-E72D297353CC}">
              <c16:uniqueId val="{00000000-E2BB-7549-BE59-DBE4F3DD1820}"/>
            </c:ext>
          </c:extLst>
        </c:ser>
        <c:ser>
          <c:idx val="3"/>
          <c:order val="1"/>
          <c:tx>
            <c:v>conjunction TA</c:v>
          </c:tx>
          <c:spPr>
            <a:ln w="19050" cap="rnd">
              <a:solidFill>
                <a:srgbClr val="00B050"/>
              </a:solidFill>
              <a:prstDash val="sysDash"/>
              <a:round/>
            </a:ln>
            <a:effectLst/>
          </c:spPr>
          <c:marker>
            <c:symbol val="circle"/>
            <c:size val="9"/>
            <c:spPr>
              <a:solidFill>
                <a:srgbClr val="00B050"/>
              </a:solidFill>
              <a:ln w="9525">
                <a:noFill/>
                <a:bevel/>
              </a:ln>
              <a:effectLst/>
            </c:spPr>
          </c:marker>
          <c:xVal>
            <c:numRef>
              <c:f>Sheet1!$A$2:$A$3</c:f>
              <c:numCache>
                <c:formatCode>General</c:formatCode>
                <c:ptCount val="2"/>
                <c:pt idx="0">
                  <c:v>4</c:v>
                </c:pt>
                <c:pt idx="1">
                  <c:v>8</c:v>
                </c:pt>
              </c:numCache>
            </c:numRef>
          </c:xVal>
          <c:yVal>
            <c:numRef>
              <c:f>Sheet1!$E$2:$E$3</c:f>
              <c:numCache>
                <c:formatCode>General</c:formatCode>
                <c:ptCount val="2"/>
                <c:pt idx="0">
                  <c:v>3</c:v>
                </c:pt>
                <c:pt idx="1">
                  <c:v>5.5</c:v>
                </c:pt>
              </c:numCache>
            </c:numRef>
          </c:yVal>
          <c:smooth val="0"/>
          <c:extLst>
            <c:ext xmlns:c16="http://schemas.microsoft.com/office/drawing/2014/chart" uri="{C3380CC4-5D6E-409C-BE32-E72D297353CC}">
              <c16:uniqueId val="{00000001-E2BB-7549-BE59-DBE4F3DD1820}"/>
            </c:ext>
          </c:extLst>
        </c:ser>
        <c:dLbls>
          <c:showLegendKey val="0"/>
          <c:showVal val="0"/>
          <c:showCatName val="0"/>
          <c:showSerName val="0"/>
          <c:showPercent val="0"/>
          <c:showBubbleSize val="0"/>
        </c:dLbls>
        <c:axId val="1321400160"/>
        <c:axId val="1320734112"/>
      </c:scatterChart>
      <c:valAx>
        <c:axId val="1321400160"/>
        <c:scaling>
          <c:orientation val="minMax"/>
          <c:max val="8"/>
          <c:min val="4"/>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0\)" sourceLinked="0"/>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734112"/>
        <c:crosses val="autoZero"/>
        <c:crossBetween val="midCat"/>
        <c:majorUnit val="4"/>
      </c:valAx>
      <c:valAx>
        <c:axId val="1320734112"/>
        <c:scaling>
          <c:orientation val="minMax"/>
        </c:scaling>
        <c:delete val="1"/>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search</a:t>
                </a:r>
                <a:r>
                  <a:rPr lang="en-GB" baseline="0"/>
                  <a:t> time</a:t>
                </a:r>
                <a:endParaRPr lang="en-GB"/>
              </a:p>
            </c:rich>
          </c:tx>
          <c:layout>
            <c:manualLayout>
              <c:xMode val="edge"/>
              <c:yMode val="edge"/>
              <c:x val="4.6875E-2"/>
              <c:y val="0.446668520079636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321400160"/>
        <c:crosses val="autoZero"/>
        <c:crossBetween val="midCat"/>
      </c:valAx>
      <c:spPr>
        <a:noFill/>
        <a:ln>
          <a:noFill/>
        </a:ln>
        <a:effectLst/>
      </c:spPr>
    </c:plotArea>
    <c:plotVisOnly val="1"/>
    <c:dispBlanksAs val="span"/>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Licusati, Chiara</dc:creator>
  <cp:keywords/>
  <dc:description/>
  <cp:lastModifiedBy>Matan Mazor</cp:lastModifiedBy>
  <cp:revision>2</cp:revision>
  <dcterms:created xsi:type="dcterms:W3CDTF">2020-10-29T20:19:00Z</dcterms:created>
  <dcterms:modified xsi:type="dcterms:W3CDTF">2020-10-29T20:19:00Z</dcterms:modified>
</cp:coreProperties>
</file>