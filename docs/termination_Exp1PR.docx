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01D2A" w14:textId="7C21D829" w:rsidR="00B26796" w:rsidRPr="00B26796" w:rsidRDefault="00F439CE" w:rsidP="00B26796">
      <w:pPr>
        <w:pStyle w:val="Title"/>
      </w:pPr>
      <w:r w:rsidRPr="00B26796">
        <w:t>Metacognitive contributions to</w:t>
      </w:r>
      <w:r w:rsidR="00443BA1" w:rsidRPr="00B26796">
        <w:t xml:space="preserve"> search termination</w:t>
      </w:r>
      <w:r w:rsidR="00B26796" w:rsidRPr="00B26796">
        <w:t xml:space="preserve">: pre-registration </w:t>
      </w:r>
      <w:ins w:id="0" w:author="Matan Mazor" w:date="2020-10-01T16:37:00Z">
        <w:r w:rsidR="008467FE">
          <w:t>document</w:t>
        </w:r>
      </w:ins>
    </w:p>
    <w:p w14:paraId="62D3F479" w14:textId="77777777" w:rsidR="00B26796" w:rsidRPr="00B26796" w:rsidRDefault="00B26796" w:rsidP="00B26796">
      <w:pPr>
        <w:pStyle w:val="BodyText"/>
      </w:pPr>
    </w:p>
    <w:p w14:paraId="5BBE0F33" w14:textId="77777777" w:rsidR="007677CB" w:rsidRDefault="00443BA1">
      <w:pPr>
        <w:pStyle w:val="Author"/>
      </w:pPr>
      <w:r>
        <w:t>Matan Mazor</w:t>
      </w:r>
      <w:r>
        <w:rPr>
          <w:vertAlign w:val="superscript"/>
        </w:rPr>
        <w:t>1</w:t>
      </w:r>
      <w:r>
        <w:t> &amp; Stephen M. Fleming</w:t>
      </w:r>
      <w:r>
        <w:rPr>
          <w:vertAlign w:val="superscript"/>
        </w:rPr>
        <w:t>1,2,3</w:t>
      </w:r>
    </w:p>
    <w:p w14:paraId="255A0AC5" w14:textId="77777777" w:rsidR="007677CB" w:rsidRDefault="00443BA1">
      <w:pPr>
        <w:pStyle w:val="Author"/>
      </w:pPr>
      <w:r>
        <w:rPr>
          <w:vertAlign w:val="superscript"/>
        </w:rPr>
        <w:t>1</w:t>
      </w:r>
      <w:r>
        <w:t xml:space="preserve"> Wellcome Centre for Human Neuroimaging, UCL</w:t>
      </w:r>
    </w:p>
    <w:p w14:paraId="0A5BE8FB" w14:textId="77777777" w:rsidR="007677CB" w:rsidRDefault="00443BA1">
      <w:pPr>
        <w:pStyle w:val="Author"/>
      </w:pPr>
      <w:r>
        <w:rPr>
          <w:vertAlign w:val="superscript"/>
        </w:rPr>
        <w:t>2</w:t>
      </w:r>
      <w:r>
        <w:t xml:space="preserve"> Max Planck UCL Centre for Computational Psychiatry and Ageing Research</w:t>
      </w:r>
    </w:p>
    <w:p w14:paraId="0305AE9E" w14:textId="77777777" w:rsidR="007677CB" w:rsidRDefault="00443BA1">
      <w:pPr>
        <w:pStyle w:val="Author"/>
      </w:pPr>
      <w:r>
        <w:rPr>
          <w:vertAlign w:val="superscript"/>
        </w:rPr>
        <w:t>3</w:t>
      </w:r>
      <w:r>
        <w:t xml:space="preserve"> Department of Experimental Psychology, UCL</w:t>
      </w:r>
    </w:p>
    <w:p w14:paraId="0C08972D" w14:textId="77777777" w:rsidR="007677CB" w:rsidRDefault="00443BA1">
      <w:pPr>
        <w:pStyle w:val="Compact"/>
      </w:pPr>
      <w:r>
        <w:t>                                                                                                                                                    </w:t>
      </w:r>
    </w:p>
    <w:p w14:paraId="409C6088" w14:textId="77777777" w:rsidR="007677CB" w:rsidRDefault="00443BA1">
      <w:pPr>
        <w:pStyle w:val="BodyText"/>
      </w:pPr>
      <w:r>
        <w:t> </w:t>
      </w:r>
    </w:p>
    <w:p w14:paraId="4A30214E" w14:textId="77777777" w:rsidR="007677CB" w:rsidRDefault="00443BA1">
      <w:pPr>
        <w:pStyle w:val="BodyText"/>
      </w:pPr>
      <w:r>
        <w:t> </w:t>
      </w:r>
    </w:p>
    <w:p w14:paraId="337A8B13" w14:textId="77777777" w:rsidR="007677CB" w:rsidRDefault="00443BA1">
      <w:pPr>
        <w:pStyle w:val="BodyText"/>
      </w:pPr>
      <w:r>
        <w:t> </w:t>
      </w:r>
    </w:p>
    <w:p w14:paraId="7F36144B" w14:textId="77777777" w:rsidR="007677CB" w:rsidRDefault="00443BA1">
      <w:pPr>
        <w:pStyle w:val="BodyText"/>
      </w:pPr>
      <w:r>
        <w:t> </w:t>
      </w:r>
    </w:p>
    <w:p w14:paraId="58B56A85" w14:textId="77777777" w:rsidR="007677CB" w:rsidRDefault="00443BA1">
      <w:pPr>
        <w:pStyle w:val="BodyText"/>
      </w:pPr>
      <w:r>
        <w:t> </w:t>
      </w:r>
    </w:p>
    <w:p w14:paraId="42C45219" w14:textId="77777777" w:rsidR="007677CB" w:rsidRDefault="00443BA1">
      <w:pPr>
        <w:pStyle w:val="BodyText"/>
      </w:pPr>
      <w:r>
        <w:t> </w:t>
      </w:r>
    </w:p>
    <w:p w14:paraId="5A8323E0" w14:textId="6AD6F435" w:rsidR="007677CB" w:rsidRDefault="00443BA1">
      <w:pPr>
        <w:pStyle w:val="Title"/>
      </w:pPr>
      <w:del w:id="1" w:author="Matan Mazor" w:date="2020-10-01T16:40:00Z">
        <w:r w:rsidDel="001B242F">
          <w:lastRenderedPageBreak/>
          <w:delText>Abstract</w:delText>
        </w:r>
      </w:del>
      <w:ins w:id="2" w:author="Matan Mazor" w:date="2020-10-01T16:40:00Z">
        <w:r w:rsidR="001B242F">
          <w:t>Motivation</w:t>
        </w:r>
      </w:ins>
      <w:bookmarkStart w:id="3" w:name="_GoBack"/>
      <w:bookmarkEnd w:id="3"/>
    </w:p>
    <w:p w14:paraId="73583380" w14:textId="5A393417" w:rsidR="00886EB8" w:rsidRDefault="00443BA1" w:rsidP="00B26796">
      <w:pPr>
        <w:pStyle w:val="BodyText"/>
        <w:rPr>
          <w:rFonts w:eastAsiaTheme="majorEastAsia" w:cstheme="majorBidi"/>
          <w:bCs/>
          <w:szCs w:val="36"/>
        </w:rPr>
      </w:pPr>
      <w:r>
        <w:t xml:space="preserve">When searching for a target object among distractors, </w:t>
      </w:r>
      <w:r w:rsidR="005C121A">
        <w:t xml:space="preserve">a robust finding in cognitive science is that </w:t>
      </w:r>
      <w:r>
        <w:t xml:space="preserve">search time varies as a function of the number of distractors and their similarity to the target object. This is true not only for the time taken to </w:t>
      </w:r>
      <w:r w:rsidR="006C2686">
        <w:t>say a target is present</w:t>
      </w:r>
      <w:r>
        <w:t xml:space="preserve">, but also for the time taken to </w:t>
      </w:r>
      <w:r w:rsidR="004728A0">
        <w:t xml:space="preserve">terminate a search and </w:t>
      </w:r>
      <w:r>
        <w:t>conclude that a target object is absent.</w:t>
      </w:r>
      <w:r w:rsidR="00B63E56">
        <w:t xml:space="preserve"> </w:t>
      </w:r>
      <w:r w:rsidR="00DC43CA">
        <w:t>However, while</w:t>
      </w:r>
      <w:r w:rsidR="004463B1">
        <w:t xml:space="preserve"> models of visual search </w:t>
      </w:r>
      <w:r w:rsidR="00FD1320">
        <w:t xml:space="preserve">have successfully characterized perceptual and cognitive </w:t>
      </w:r>
      <w:r w:rsidR="004463B1">
        <w:t>contributions to target detection</w:t>
      </w:r>
      <w:r w:rsidR="008F323B">
        <w:t xml:space="preserve">, </w:t>
      </w:r>
      <w:r w:rsidR="00DC43CA">
        <w:t xml:space="preserve">the mechanisms underpinning when to terminate a search and conclude that a target is absent </w:t>
      </w:r>
      <w:r w:rsidR="00B97F7B">
        <w:t>are</w:t>
      </w:r>
      <w:r w:rsidR="0096757F">
        <w:t xml:space="preserve"> poorly understood. In other words, when do people decide to give up and conclude that nothing is there? </w:t>
      </w:r>
      <w:r w:rsidR="00334628">
        <w:t>One hypothesis is that e</w:t>
      </w:r>
      <w:r>
        <w:t>fficient search termination involve</w:t>
      </w:r>
      <w:r w:rsidR="00334628">
        <w:t>s</w:t>
      </w:r>
      <w:r>
        <w:t xml:space="preserve"> metacognitive knowledge </w:t>
      </w:r>
      <w:r w:rsidR="0056192D">
        <w:t xml:space="preserve">such as </w:t>
      </w:r>
      <w:r>
        <w:t>the expected difficulty of the search</w:t>
      </w:r>
      <w:r w:rsidR="001B6D68">
        <w:t xml:space="preserve">, </w:t>
      </w:r>
      <w:r w:rsidR="00FA7EEF">
        <w:t xml:space="preserve">target salience, or </w:t>
      </w:r>
      <w:r w:rsidR="001B6D68">
        <w:t xml:space="preserve">fluctuations in </w:t>
      </w:r>
      <w:r w:rsidR="00F11E46">
        <w:t xml:space="preserve">one’s </w:t>
      </w:r>
      <w:r w:rsidR="002320F1">
        <w:t>attentional state</w:t>
      </w:r>
      <w:r>
        <w:t xml:space="preserve">. By focusing on the first </w:t>
      </w:r>
      <w:r w:rsidR="000D58DA">
        <w:t xml:space="preserve">few </w:t>
      </w:r>
      <w:r>
        <w:t xml:space="preserve">trials in a visual search task, here we control participants’ ability to base their search termination on </w:t>
      </w:r>
      <w:r w:rsidR="00EB2A28">
        <w:t>metacognitive knowledge</w:t>
      </w:r>
      <w:r w:rsidR="00536C50">
        <w:t xml:space="preserve"> </w:t>
      </w:r>
      <w:r>
        <w:t>before engaging with the task, and the effect of experience on the shaping of this knowledge.</w:t>
      </w:r>
      <w:r w:rsidR="00536C50">
        <w:t xml:space="preserve"> The results of </w:t>
      </w:r>
      <w:r w:rsidR="008F323B">
        <w:t>this experiment</w:t>
      </w:r>
      <w:r w:rsidR="00536C50">
        <w:t xml:space="preserve"> will provide </w:t>
      </w:r>
      <w:r w:rsidR="002D3210">
        <w:t xml:space="preserve">foundational information about the latent </w:t>
      </w:r>
      <w:r w:rsidR="0017271A">
        <w:t xml:space="preserve">metacognitive </w:t>
      </w:r>
      <w:r w:rsidR="002D3210">
        <w:t>variables contributing to search termination</w:t>
      </w:r>
      <w:r w:rsidR="0017271A">
        <w:t xml:space="preserve">, and refine our understanding of how people </w:t>
      </w:r>
      <w:r w:rsidR="001905F1">
        <w:t>judge</w:t>
      </w:r>
      <w:r w:rsidR="0017271A">
        <w:t xml:space="preserve"> the absence of stimuli.</w:t>
      </w:r>
    </w:p>
    <w:p w14:paraId="19BCB0C2" w14:textId="77777777" w:rsidR="007677CB" w:rsidRDefault="00443BA1">
      <w:pPr>
        <w:pStyle w:val="Title"/>
      </w:pPr>
      <w:r>
        <w:lastRenderedPageBreak/>
        <w:t>Visual search schema and search termination</w:t>
      </w:r>
    </w:p>
    <w:p w14:paraId="76D5D4AB" w14:textId="06C86FD8" w:rsidR="007677CB" w:rsidDel="001B242F" w:rsidRDefault="00443BA1">
      <w:pPr>
        <w:pStyle w:val="Heading1"/>
        <w:rPr>
          <w:del w:id="4" w:author="Matan Mazor" w:date="2020-10-01T16:40:00Z"/>
        </w:rPr>
      </w:pPr>
      <w:bookmarkStart w:id="5" w:name="introduction"/>
      <w:del w:id="6" w:author="Matan Mazor" w:date="2020-10-01T16:40:00Z">
        <w:r w:rsidDel="001B242F">
          <w:delText>Introduction</w:delText>
        </w:r>
        <w:bookmarkEnd w:id="5"/>
      </w:del>
    </w:p>
    <w:p w14:paraId="044CAE4B" w14:textId="178F72B8" w:rsidR="007677CB" w:rsidDel="00996711" w:rsidRDefault="00443BA1" w:rsidP="009F4968">
      <w:pPr>
        <w:pStyle w:val="FirstParagraph"/>
        <w:rPr>
          <w:del w:id="7" w:author="Matan Mazor" w:date="2020-10-01T16:28:00Z"/>
        </w:rPr>
      </w:pPr>
      <w:del w:id="8" w:author="Matan Mazor" w:date="2020-10-01T16:40:00Z">
        <w:r w:rsidDel="001B242F">
          <w:delText xml:space="preserve">In visual search tasks, participants report the presence or absence of a target stimulus among distractor stimuli. </w:delText>
        </w:r>
      </w:del>
      <w:del w:id="9" w:author="Matan Mazor" w:date="2020-10-01T15:16:00Z">
        <w:r w:rsidDel="00007FE3">
          <w:delText>While</w:delText>
        </w:r>
        <w:r w:rsidRPr="008F323B" w:rsidDel="00007FE3">
          <w:delText xml:space="preserve"> </w:delText>
        </w:r>
      </w:del>
      <w:del w:id="10" w:author="Matan Mazor" w:date="2020-10-01T16:40:00Z">
        <w:r w:rsidDel="001B242F">
          <w:delText>‘</w:delText>
        </w:r>
      </w:del>
      <w:del w:id="11" w:author="Matan Mazor" w:date="2020-10-01T15:16:00Z">
        <w:r w:rsidR="00D51273" w:rsidDel="00007FE3">
          <w:delText>t</w:delText>
        </w:r>
        <w:r w:rsidDel="00007FE3">
          <w:delText xml:space="preserve">arget </w:delText>
        </w:r>
      </w:del>
      <w:del w:id="12" w:author="Matan Mazor" w:date="2020-10-01T16:40:00Z">
        <w:r w:rsidR="00D51273" w:rsidDel="001B242F">
          <w:delText>p</w:delText>
        </w:r>
        <w:r w:rsidDel="001B242F">
          <w:delText xml:space="preserve">resent’ responses are </w:delText>
        </w:r>
      </w:del>
      <w:del w:id="13" w:author="Matan Mazor" w:date="2020-10-01T15:20:00Z">
        <w:r w:rsidR="008B4D92" w:rsidDel="00007FE3">
          <w:delText xml:space="preserve">thought to be </w:delText>
        </w:r>
      </w:del>
      <w:commentRangeStart w:id="14"/>
      <w:del w:id="15" w:author="Matan Mazor" w:date="2020-10-01T15:16:00Z">
        <w:r w:rsidDel="00007FE3">
          <w:delText xml:space="preserve">simply </w:delText>
        </w:r>
      </w:del>
      <w:del w:id="16" w:author="Matan Mazor" w:date="2020-10-01T15:18:00Z">
        <w:r w:rsidDel="00007FE3">
          <w:delText xml:space="preserve">triggered </w:delText>
        </w:r>
      </w:del>
      <w:del w:id="17" w:author="Matan Mazor" w:date="2020-10-01T15:19:00Z">
        <w:r w:rsidRPr="00007FE3" w:rsidDel="00007FE3">
          <w:rPr>
            <w:i/>
            <w:iCs/>
            <w:rPrChange w:id="18" w:author="Matan Mazor" w:date="2020-10-01T15:19:00Z">
              <w:rPr/>
            </w:rPrChange>
          </w:rPr>
          <w:delText>by</w:delText>
        </w:r>
        <w:r w:rsidDel="00007FE3">
          <w:delText xml:space="preserve"> the </w:delText>
        </w:r>
        <w:r w:rsidR="008F323B" w:rsidDel="00007FE3">
          <w:delText xml:space="preserve">bottom-up </w:delText>
        </w:r>
        <w:r w:rsidDel="00007FE3">
          <w:delText>detection of a target</w:delText>
        </w:r>
      </w:del>
      <w:del w:id="19" w:author="Matan Mazor" w:date="2020-10-01T15:17:00Z">
        <w:r w:rsidDel="00007FE3">
          <w:delText xml:space="preserve">, </w:delText>
        </w:r>
        <w:commentRangeEnd w:id="14"/>
        <w:r w:rsidR="00F25630" w:rsidDel="00007FE3">
          <w:rPr>
            <w:rStyle w:val="CommentReference"/>
          </w:rPr>
          <w:commentReference w:id="14"/>
        </w:r>
      </w:del>
      <w:del w:id="20" w:author="Matan Mazor" w:date="2020-10-01T14:37:00Z">
        <w:r w:rsidR="00B74058" w:rsidDel="00B26796">
          <w:delText xml:space="preserve">how people decide that a target is </w:delText>
        </w:r>
        <w:r w:rsidR="00B74058" w:rsidDel="00B26796">
          <w:rPr>
            <w:i/>
          </w:rPr>
          <w:delText xml:space="preserve">absent </w:delText>
        </w:r>
        <w:r w:rsidR="00B74058" w:rsidDel="00B26796">
          <w:delText>has received less attention</w:delText>
        </w:r>
      </w:del>
      <w:ins w:id="21" w:author="Steve Fleming" w:date="2020-09-30T14:07:00Z">
        <w:del w:id="22" w:author="Matan Mazor" w:date="2020-10-01T14:37:00Z">
          <w:r w:rsidR="00B74058" w:rsidDel="00B26796">
            <w:delText xml:space="preserve">. </w:delText>
          </w:r>
        </w:del>
      </w:ins>
      <w:ins w:id="23" w:author="Steve Fleming" w:date="2020-09-30T14:08:00Z">
        <w:del w:id="24" w:author="Matan Mazor" w:date="2020-10-01T14:37:00Z">
          <w:r w:rsidR="006417AD" w:rsidDel="00B26796">
            <w:delText>M</w:delText>
          </w:r>
        </w:del>
      </w:ins>
      <w:ins w:id="25" w:author="Steve Fleming" w:date="2020-09-30T14:07:00Z">
        <w:del w:id="26" w:author="Matan Mazor" w:date="2020-10-01T16:40:00Z">
          <w:r w:rsidR="003839E0" w:rsidDel="001B242F">
            <w:delText>aking a target</w:delText>
          </w:r>
        </w:del>
        <w:del w:id="27" w:author="Matan Mazor" w:date="2020-10-01T14:43:00Z">
          <w:r w:rsidR="003839E0" w:rsidDel="004C3680">
            <w:delText xml:space="preserve"> </w:delText>
          </w:r>
        </w:del>
        <w:del w:id="28" w:author="Matan Mazor" w:date="2020-10-01T16:40:00Z">
          <w:r w:rsidR="003839E0" w:rsidDel="001B242F">
            <w:delText>absent response is equivalent to deciding to terminate a search for target presence (implicitly concluding that such a ta</w:delText>
          </w:r>
        </w:del>
      </w:ins>
      <w:ins w:id="29" w:author="Steve Fleming" w:date="2020-09-30T14:08:00Z">
        <w:del w:id="30" w:author="Matan Mazor" w:date="2020-10-01T16:40:00Z">
          <w:r w:rsidR="003839E0" w:rsidDel="001B242F">
            <w:delText xml:space="preserve">rget does not exist). </w:delText>
          </w:r>
        </w:del>
      </w:ins>
      <w:del w:id="31" w:author="Matan Mazor" w:date="2020-10-01T15:34:00Z">
        <w:r w:rsidDel="009F4968">
          <w:delText>,</w:delText>
        </w:r>
      </w:del>
      <w:ins w:id="32" w:author="Steve Fleming" w:date="2020-09-30T14:08:00Z">
        <w:del w:id="33" w:author="Matan Mazor" w:date="2020-10-01T15:34:00Z">
          <w:r w:rsidR="003839E0" w:rsidDel="009F4968">
            <w:delText>D</w:delText>
          </w:r>
        </w:del>
      </w:ins>
      <w:del w:id="34" w:author="Matan Mazor" w:date="2020-10-01T15:34:00Z">
        <w:r w:rsidDel="009F4968">
          <w:delText xml:space="preserve"> and different accounts of visual search propose different termination mechanisms. </w:delText>
        </w:r>
        <w:commentRangeStart w:id="35"/>
        <w:r w:rsidDel="009F4968">
          <w:delText>According to one model</w:delText>
        </w:r>
        <w:commentRangeEnd w:id="35"/>
        <w:r w:rsidR="004638DA" w:rsidDel="009F4968">
          <w:rPr>
            <w:rStyle w:val="CommentReference"/>
          </w:rPr>
          <w:commentReference w:id="35"/>
        </w:r>
        <w:r w:rsidDel="009F4968">
          <w:delText xml:space="preserve">, participants scan items in </w:delText>
        </w:r>
      </w:del>
      <w:ins w:id="36" w:author="Steve Fleming" w:date="2020-09-16T14:44:00Z">
        <w:del w:id="37" w:author="Matan Mazor" w:date="2020-10-01T15:34:00Z">
          <w:r w:rsidR="00C511DA" w:rsidDel="009F4968">
            <w:delText xml:space="preserve">a </w:delText>
          </w:r>
        </w:del>
      </w:ins>
      <w:del w:id="38" w:author="Matan Mazor" w:date="2020-10-01T15:34:00Z">
        <w:r w:rsidDel="009F4968">
          <w:delText>random order until a target is detected or until all items have been scanned, at which point a ‘</w:delText>
        </w:r>
      </w:del>
      <w:ins w:id="39" w:author="Steve Fleming" w:date="2020-09-16T14:45:00Z">
        <w:del w:id="40" w:author="Matan Mazor" w:date="2020-10-01T15:34:00Z">
          <w:r w:rsidR="004A65D6" w:rsidDel="009F4968">
            <w:delText>t</w:delText>
          </w:r>
        </w:del>
      </w:ins>
      <w:del w:id="41" w:author="Matan Mazor" w:date="2020-10-01T15:34:00Z">
        <w:r w:rsidDel="009F4968">
          <w:delText xml:space="preserve">Target </w:delText>
        </w:r>
      </w:del>
      <w:ins w:id="42" w:author="Steve Fleming" w:date="2020-09-16T14:45:00Z">
        <w:del w:id="43" w:author="Matan Mazor" w:date="2020-10-01T15:34:00Z">
          <w:r w:rsidR="004A65D6" w:rsidDel="009F4968">
            <w:delText>a</w:delText>
          </w:r>
        </w:del>
      </w:ins>
      <w:del w:id="44" w:author="Matan Mazor" w:date="2020-10-01T15:34:00Z">
        <w:r w:rsidDel="009F4968">
          <w:delText>Absent’ response is given (</w:delText>
        </w:r>
        <w:r w:rsidDel="009F4968">
          <w:rPr>
            <w:i/>
          </w:rPr>
          <w:delText>serial self-terminating search</w:delText>
        </w:r>
        <w:r w:rsidDel="009F4968">
          <w:delText xml:space="preserve">). While this model successfully accounts for some observations, it fails to explain search time patterns in </w:delText>
        </w:r>
      </w:del>
      <w:ins w:id="45" w:author="Steve Fleming" w:date="2020-09-16T14:45:00Z">
        <w:del w:id="46" w:author="Matan Mazor" w:date="2020-10-01T15:34:00Z">
          <w:r w:rsidR="00BE05C9" w:rsidDel="009F4968">
            <w:delText xml:space="preserve">for </w:delText>
          </w:r>
        </w:del>
      </w:ins>
      <w:del w:id="47" w:author="Matan Mazor" w:date="2020-10-01T15:34:00Z">
        <w:r w:rsidDel="009F4968">
          <w:delText>highly efficient search</w:delText>
        </w:r>
      </w:del>
      <w:ins w:id="48" w:author="Steve Fleming" w:date="2020-09-16T14:45:00Z">
        <w:del w:id="49" w:author="Matan Mazor" w:date="2020-10-01T15:34:00Z">
          <w:r w:rsidR="00756A7B" w:rsidDel="009F4968">
            <w:delText xml:space="preserve"> scenarios</w:delText>
          </w:r>
        </w:del>
      </w:ins>
      <w:del w:id="50" w:author="Matan Mazor" w:date="2020-10-01T15:34:00Z">
        <w:r w:rsidDel="009F4968">
          <w:delText>es (like when searching for red among green items), where the timing of ‘</w:delText>
        </w:r>
      </w:del>
      <w:ins w:id="51" w:author="Steve Fleming" w:date="2020-09-16T14:45:00Z">
        <w:del w:id="52" w:author="Matan Mazor" w:date="2020-10-01T15:34:00Z">
          <w:r w:rsidR="00CA1DE9" w:rsidDel="009F4968">
            <w:delText>t</w:delText>
          </w:r>
        </w:del>
      </w:ins>
      <w:del w:id="53" w:author="Matan Mazor" w:date="2020-10-01T15:34:00Z">
        <w:r w:rsidDel="009F4968">
          <w:delText xml:space="preserve">Target </w:delText>
        </w:r>
      </w:del>
      <w:ins w:id="54" w:author="Steve Fleming" w:date="2020-09-16T14:45:00Z">
        <w:del w:id="55" w:author="Matan Mazor" w:date="2020-10-01T15:34:00Z">
          <w:r w:rsidR="00CA1DE9" w:rsidDel="009F4968">
            <w:delText>a</w:delText>
          </w:r>
        </w:del>
      </w:ins>
      <w:del w:id="56" w:author="Matan Mazor" w:date="2020-10-01T15:34:00Z">
        <w:r w:rsidDel="009F4968">
          <w:delText>Absent’ responses is virtually</w:delText>
        </w:r>
      </w:del>
      <w:ins w:id="57" w:author="Steve Fleming" w:date="2020-09-16T14:45:00Z">
        <w:del w:id="58" w:author="Matan Mazor" w:date="2020-10-01T15:34:00Z">
          <w:r w:rsidR="002E7B9C" w:rsidDel="009F4968">
            <w:delText>can be</w:delText>
          </w:r>
        </w:del>
      </w:ins>
      <w:del w:id="59" w:author="Matan Mazor" w:date="2020-10-01T15:34:00Z">
        <w:r w:rsidDel="009F4968">
          <w:delText xml:space="preserve"> independent of the number of distractors. More advanced models propose that search is terminated once participants exhaust some subset of the stimuli, chosen preattentively and in a manner that optimizes speed and accuracy (Guided Search; Wolfe, Cave, &amp; Franzel, 1989; Wolfe, 1994; Wolfe &amp; Gray, 2007), that the probability of quitting a search increases following the scanning of each item (Moran, Zehetleitner, Müller, &amp; Usher, 2013; Wolfe &amp; Van Wert, </w:delText>
        </w:r>
      </w:del>
      <w:del w:id="60" w:author="Matan Mazor" w:date="2020-10-01T15:25:00Z">
        <w:r w:rsidDel="00BE0901">
          <w:delText xml:space="preserve">2010), or that search is terminated by means of a stochastic timer (Moran et al., 2013). </w:delText>
        </w:r>
      </w:del>
      <w:del w:id="61" w:author="Matan Mazor" w:date="2020-10-01T15:34:00Z">
        <w:r w:rsidDel="009F4968">
          <w:delText xml:space="preserve">Common to </w:delText>
        </w:r>
      </w:del>
      <w:del w:id="62" w:author="Matan Mazor" w:date="2020-10-01T15:25:00Z">
        <w:r w:rsidDel="00BE0901">
          <w:delText xml:space="preserve">these </w:delText>
        </w:r>
      </w:del>
      <w:del w:id="63" w:author="Matan Mazor" w:date="2020-10-01T15:34:00Z">
        <w:r w:rsidDel="009F4968">
          <w:delText xml:space="preserve">models is the need in </w:delText>
        </w:r>
      </w:del>
      <w:ins w:id="64" w:author="Steve Fleming" w:date="2020-09-30T14:20:00Z">
        <w:del w:id="65" w:author="Matan Mazor" w:date="2020-10-01T15:34:00Z">
          <w:r w:rsidR="00A95EEC" w:rsidDel="009F4968">
            <w:delText xml:space="preserve">for </w:delText>
          </w:r>
        </w:del>
      </w:ins>
      <w:del w:id="66" w:author="Matan Mazor" w:date="2020-10-01T15:34:00Z">
        <w:r w:rsidRPr="00694D50" w:rsidDel="009F4968">
          <w:rPr>
            <w:i/>
            <w:rPrChange w:id="67" w:author="Steve Fleming" w:date="2020-09-30T14:20:00Z">
              <w:rPr/>
            </w:rPrChange>
          </w:rPr>
          <w:delText>prior knowledge</w:delText>
        </w:r>
        <w:r w:rsidDel="009F4968">
          <w:delText xml:space="preserve"> about expected search time or efficiency. </w:delText>
        </w:r>
      </w:del>
      <w:del w:id="68" w:author="Matan Mazor" w:date="2020-10-01T16:28:00Z">
        <w:r w:rsidDel="00996711">
          <w:delText>In order to conclude that a target is missing from the display after scanning only a subset of items, subjects need to know</w:delText>
        </w:r>
      </w:del>
      <w:del w:id="69" w:author="Matan Mazor" w:date="2020-10-01T15:41:00Z">
        <w:r w:rsidDel="009F4968">
          <w:delText xml:space="preserve"> </w:delText>
        </w:r>
      </w:del>
      <w:del w:id="70" w:author="Matan Mazor" w:date="2020-10-01T16:28:00Z">
        <w:r w:rsidDel="00996711">
          <w:delText>that a target would have already been selected for attention, if present. Similarly, the search timer should only go off once chances are that a target would have already been found. But where does this knowledge come from?</w:delText>
        </w:r>
      </w:del>
    </w:p>
    <w:p w14:paraId="0CC724A1" w14:textId="71FB92FE" w:rsidR="007677CB" w:rsidDel="001B242F" w:rsidRDefault="00443BA1" w:rsidP="00996711">
      <w:pPr>
        <w:pStyle w:val="BodyText"/>
        <w:rPr>
          <w:del w:id="71" w:author="Matan Mazor" w:date="2020-10-01T16:40:00Z"/>
        </w:rPr>
        <w:pPrChange w:id="72" w:author="Matan Mazor" w:date="2020-10-01T16:30:00Z">
          <w:pPr>
            <w:pStyle w:val="BodyText"/>
          </w:pPr>
        </w:pPrChange>
      </w:pPr>
      <w:del w:id="73" w:author="Matan Mazor" w:date="2020-10-01T16:29:00Z">
        <w:r w:rsidDel="00996711">
          <w:delText>B</w:delText>
        </w:r>
      </w:del>
      <w:del w:id="74" w:author="Matan Mazor" w:date="2020-10-01T16:40:00Z">
        <w:r w:rsidDel="001B242F">
          <w:delText xml:space="preserve">eliefs </w:delText>
        </w:r>
      </w:del>
      <w:del w:id="75" w:author="Matan Mazor" w:date="2020-10-01T16:29:00Z">
        <w:r w:rsidDel="00996711">
          <w:delText xml:space="preserve">about the expected time taken to detect a target </w:delText>
        </w:r>
      </w:del>
      <w:del w:id="76" w:author="Matan Mazor" w:date="2020-10-01T16:40:00Z">
        <w:r w:rsidDel="001B242F">
          <w:delText xml:space="preserve">can draw on previous experience in the task. Indeed, search time in </w:delText>
        </w:r>
        <w:commentRangeStart w:id="77"/>
        <w:r w:rsidDel="001B242F">
          <w:delText>target</w:delText>
        </w:r>
      </w:del>
      <w:ins w:id="78" w:author="Steve Fleming" w:date="2020-09-30T14:20:00Z">
        <w:del w:id="79" w:author="Matan Mazor" w:date="2020-10-01T16:40:00Z">
          <w:r w:rsidR="00997488" w:rsidDel="001B242F">
            <w:delText>-</w:delText>
          </w:r>
        </w:del>
      </w:ins>
      <w:del w:id="80" w:author="Matan Mazor" w:date="2020-10-01T16:40:00Z">
        <w:r w:rsidDel="001B242F">
          <w:delText xml:space="preserve"> absent </w:delText>
        </w:r>
      </w:del>
      <w:del w:id="81" w:author="Matan Mazor" w:date="2020-10-01T15:42:00Z">
        <w:r w:rsidDel="009F4968">
          <w:delText xml:space="preserve">trials </w:delText>
        </w:r>
      </w:del>
      <w:commentRangeEnd w:id="77"/>
      <w:del w:id="82" w:author="Matan Mazor" w:date="2020-10-01T16:40:00Z">
        <w:r w:rsidR="00997488" w:rsidDel="001B242F">
          <w:rPr>
            <w:rStyle w:val="CommentReference"/>
          </w:rPr>
          <w:commentReference w:id="77"/>
        </w:r>
        <w:r w:rsidDel="001B242F">
          <w:delText>decreases following successful target</w:delText>
        </w:r>
      </w:del>
      <w:ins w:id="83" w:author="Steve Fleming" w:date="2020-09-30T14:20:00Z">
        <w:del w:id="84" w:author="Matan Mazor" w:date="2020-10-01T16:40:00Z">
          <w:r w:rsidR="00997488" w:rsidDel="001B242F">
            <w:delText>-</w:delText>
          </w:r>
        </w:del>
      </w:ins>
      <w:del w:id="85" w:author="Matan Mazor" w:date="2020-10-01T16:40:00Z">
        <w:r w:rsidDel="001B242F">
          <w:delText xml:space="preserve"> present </w:delText>
        </w:r>
      </w:del>
      <w:del w:id="86" w:author="Matan Mazor" w:date="2020-10-01T15:42:00Z">
        <w:r w:rsidDel="009F4968">
          <w:delText>trials</w:delText>
        </w:r>
      </w:del>
      <w:del w:id="87" w:author="Matan Mazor" w:date="2020-10-01T16:40:00Z">
        <w:r w:rsidDel="001B242F">
          <w:delText xml:space="preserve">, and sharply increases following target misses (Chun &amp; Wolfe, 1996). This heuristic is limited to repetitive searches of the same target in similar displays, as is often the case in visual search experiments. However, in everyday life </w:delText>
        </w:r>
      </w:del>
      <w:ins w:id="88" w:author="Steve Fleming" w:date="2020-09-30T14:21:00Z">
        <w:del w:id="89" w:author="Matan Mazor" w:date="2020-10-01T16:40:00Z">
          <w:r w:rsidR="00C9349E" w:rsidDel="001B242F">
            <w:delText xml:space="preserve">many </w:delText>
          </w:r>
        </w:del>
      </w:ins>
      <w:del w:id="90" w:author="Matan Mazor" w:date="2020-10-01T16:40:00Z">
        <w:r w:rsidDel="001B242F">
          <w:delText xml:space="preserve">visual searches are </w:delText>
        </w:r>
        <w:commentRangeStart w:id="91"/>
        <w:r w:rsidDel="001B242F">
          <w:delText>usually performed only onc</w:delText>
        </w:r>
        <w:commentRangeEnd w:id="91"/>
        <w:r w:rsidR="00770A72" w:rsidDel="001B242F">
          <w:rPr>
            <w:rStyle w:val="CommentReference"/>
          </w:rPr>
          <w:commentReference w:id="91"/>
        </w:r>
        <w:r w:rsidDel="001B242F">
          <w:delText>e, such that relying on previous repetitions of the same search is impossible. Only the first trials of a visual search experiment, where participants meet the stimuli for the first time, are a good model of this one-shot search behaviour. In these trials</w:delText>
        </w:r>
      </w:del>
      <w:del w:id="92" w:author="Matan Mazor" w:date="2020-10-01T15:56:00Z">
        <w:r w:rsidDel="00B63F6E">
          <w:delText xml:space="preserve">, </w:delText>
        </w:r>
      </w:del>
      <w:del w:id="93" w:author="Matan Mazor" w:date="2020-10-01T15:54:00Z">
        <w:r w:rsidR="00100F03" w:rsidDel="00B63F6E">
          <w:delText xml:space="preserve">an obvious hypothesis is that </w:delText>
        </w:r>
      </w:del>
      <w:del w:id="94" w:author="Matan Mazor" w:date="2020-10-01T15:56:00Z">
        <w:r w:rsidDel="00B63F6E">
          <w:delText xml:space="preserve">search time </w:delText>
        </w:r>
        <w:r w:rsidR="00263925" w:rsidDel="00B63F6E">
          <w:delText xml:space="preserve">can </w:delText>
        </w:r>
        <w:r w:rsidDel="00B63F6E">
          <w:delText>rel</w:delText>
        </w:r>
        <w:r w:rsidR="00EE1C0B" w:rsidDel="00B63F6E">
          <w:delText>y</w:delText>
        </w:r>
        <w:r w:rsidDel="00B63F6E">
          <w:delText xml:space="preserve"> solely on subjects’</w:delText>
        </w:r>
      </w:del>
      <w:del w:id="95" w:author="Matan Mazor" w:date="2020-10-01T15:58:00Z">
        <w:r w:rsidDel="00B63F6E">
          <w:delText xml:space="preserve"> </w:delText>
        </w:r>
      </w:del>
      <w:del w:id="96" w:author="Matan Mazor" w:date="2020-10-01T15:57:00Z">
        <w:r w:rsidDel="00B63F6E">
          <w:delText xml:space="preserve">metacognitive </w:delText>
        </w:r>
      </w:del>
      <w:del w:id="97" w:author="Matan Mazor" w:date="2020-10-01T15:56:00Z">
        <w:r w:rsidDel="00B63F6E">
          <w:delText xml:space="preserve">beliefs </w:delText>
        </w:r>
      </w:del>
      <w:del w:id="98" w:author="Matan Mazor" w:date="2020-10-01T15:58:00Z">
        <w:r w:rsidDel="00B63F6E">
          <w:delText xml:space="preserve">about </w:delText>
        </w:r>
      </w:del>
      <w:del w:id="99" w:author="Matan Mazor" w:date="2020-10-01T16:40:00Z">
        <w:r w:rsidDel="001B242F">
          <w:delText xml:space="preserve">search efficiency </w:delText>
        </w:r>
      </w:del>
      <w:del w:id="100" w:author="Matan Mazor" w:date="2020-10-01T15:59:00Z">
        <w:r w:rsidDel="00B63F6E">
          <w:delText>prior to engaging with the task</w:delText>
        </w:r>
      </w:del>
      <w:del w:id="101" w:author="Matan Mazor" w:date="2020-10-01T16:30:00Z">
        <w:r w:rsidDel="00996711">
          <w:delText xml:space="preserve">. This </w:delText>
        </w:r>
        <w:r w:rsidR="00C015DA" w:rsidDel="00996711">
          <w:delText xml:space="preserve">feature </w:delText>
        </w:r>
        <w:r w:rsidDel="00996711">
          <w:delText xml:space="preserve">makes </w:delText>
        </w:r>
        <w:r w:rsidR="008F7A72" w:rsidDel="00996711">
          <w:delText xml:space="preserve">search time in the first </w:delText>
        </w:r>
        <w:r w:rsidR="006C0CB4" w:rsidDel="00996711">
          <w:delText xml:space="preserve">few </w:delText>
        </w:r>
        <w:r w:rsidR="008F7A72" w:rsidDel="00996711">
          <w:delText>trials</w:delText>
        </w:r>
        <w:r w:rsidDel="00996711">
          <w:delText xml:space="preserve"> </w:delText>
        </w:r>
        <w:r w:rsidR="006C0CB4" w:rsidDel="00996711">
          <w:delText xml:space="preserve">of an experiment </w:delText>
        </w:r>
        <w:r w:rsidDel="00996711">
          <w:delText xml:space="preserve">a </w:delText>
        </w:r>
        <w:r w:rsidR="008F7A72" w:rsidDel="00996711">
          <w:delText xml:space="preserve">rare </w:delText>
        </w:r>
        <w:r w:rsidDel="00996711">
          <w:delText xml:space="preserve">window into participants’ </w:delText>
        </w:r>
      </w:del>
      <w:del w:id="102" w:author="Matan Mazor" w:date="2020-10-01T16:40:00Z">
        <w:r w:rsidDel="001B242F">
          <w:delText>intuitive theor</w:delText>
        </w:r>
        <w:r w:rsidR="008B218D" w:rsidDel="001B242F">
          <w:delText>ies</w:delText>
        </w:r>
        <w:r w:rsidDel="001B242F">
          <w:delText xml:space="preserve"> of attention and visual search</w:delText>
        </w:r>
      </w:del>
      <w:del w:id="103" w:author="Matan Mazor" w:date="2020-10-01T16:34:00Z">
        <w:r w:rsidDel="008467FE">
          <w:delText xml:space="preserve">, what we refer to here as </w:delText>
        </w:r>
        <w:r w:rsidDel="008467FE">
          <w:rPr>
            <w:i/>
          </w:rPr>
          <w:delText>Visual Search Schema</w:delText>
        </w:r>
      </w:del>
      <w:del w:id="104" w:author="Matan Mazor" w:date="2020-10-01T16:40:00Z">
        <w:r w:rsidDel="001B242F">
          <w:delText>. Furthermore, participants’ ability to learn from positive examples (</w:delText>
        </w:r>
        <w:r w:rsidR="001B454A" w:rsidDel="001B242F">
          <w:delText>t</w:delText>
        </w:r>
        <w:r w:rsidDel="001B242F">
          <w:delText>arget</w:delText>
        </w:r>
        <w:r w:rsidR="001B454A" w:rsidDel="001B242F">
          <w:delText>-p</w:delText>
        </w:r>
        <w:r w:rsidDel="001B242F">
          <w:delText xml:space="preserve">resent trials), and their ability to generalize their knowledge across stimulus types and displays, offers an opportunity to study </w:delText>
        </w:r>
        <w:r w:rsidR="006F48DE" w:rsidDel="001B242F">
          <w:delText>how these</w:delText>
        </w:r>
        <w:r w:rsidDel="001B242F">
          <w:delText xml:space="preserve"> schema</w:delText>
        </w:r>
        <w:r w:rsidR="006F48DE" w:rsidDel="001B242F">
          <w:delText xml:space="preserve"> are built </w:delText>
        </w:r>
        <w:r w:rsidDel="001B242F">
          <w:delText xml:space="preserve">and the inductive biases that guide </w:delText>
        </w:r>
        <w:r w:rsidR="00075915" w:rsidDel="001B242F">
          <w:delText xml:space="preserve">their </w:delText>
        </w:r>
        <w:r w:rsidDel="001B242F">
          <w:delText xml:space="preserve">acquisition. In this study, we </w:delText>
        </w:r>
        <w:r w:rsidR="003049E1" w:rsidDel="001B242F">
          <w:delText xml:space="preserve">measure the time </w:delText>
        </w:r>
        <w:r w:rsidR="00B83F3D" w:rsidDel="001B242F">
          <w:delText>participants take to make target-absent (search termination) decisions</w:delText>
        </w:r>
        <w:r w:rsidDel="001B242F">
          <w:delText xml:space="preserve"> to </w:delText>
        </w:r>
        <w:r w:rsidR="00CE0E9A" w:rsidRPr="00B63F6E" w:rsidDel="001B242F">
          <w:delText xml:space="preserve">quantify </w:delText>
        </w:r>
      </w:del>
      <w:del w:id="105" w:author="Matan Mazor" w:date="2020-10-01T15:59:00Z">
        <w:r w:rsidR="00CE0E9A" w:rsidRPr="00B63F6E" w:rsidDel="00B63F6E">
          <w:delText xml:space="preserve">participants’ </w:delText>
        </w:r>
      </w:del>
      <w:del w:id="106" w:author="Matan Mazor" w:date="2020-10-01T16:40:00Z">
        <w:r w:rsidR="00CE0E9A" w:rsidRPr="00B63F6E" w:rsidDel="001B242F">
          <w:delText>metacognitive belief</w:delText>
        </w:r>
        <w:r w:rsidR="001A741B" w:rsidRPr="00B63F6E" w:rsidDel="001B242F">
          <w:delText>s</w:delText>
        </w:r>
        <w:r w:rsidR="00CE0E9A" w:rsidRPr="00B63F6E" w:rsidDel="001B242F">
          <w:delText xml:space="preserve"> about visual search </w:delText>
        </w:r>
        <w:r w:rsidR="007C0B44" w:rsidRPr="00B63F6E" w:rsidDel="001B242F">
          <w:delText>performance</w:delText>
        </w:r>
        <w:r w:rsidDel="001B242F">
          <w:delText>, and how this knowledge is built and expanded based on experience</w:delText>
        </w:r>
      </w:del>
      <w:ins w:id="107" w:author="Steve Fleming" w:date="2020-09-30T14:25:00Z">
        <w:del w:id="108" w:author="Matan Mazor" w:date="2020-10-01T16:40:00Z">
          <w:r w:rsidR="002515AC" w:rsidDel="001B242F">
            <w:delText>, and how it affects objective search performance</w:delText>
          </w:r>
        </w:del>
      </w:ins>
      <w:del w:id="109" w:author="Matan Mazor" w:date="2020-10-01T16:40:00Z">
        <w:r w:rsidDel="001B242F">
          <w:delText>.</w:delText>
        </w:r>
      </w:del>
    </w:p>
    <w:p w14:paraId="4ED4DC80" w14:textId="3803854D" w:rsidR="007677CB" w:rsidDel="001B242F" w:rsidRDefault="00443BA1" w:rsidP="00996711">
      <w:pPr>
        <w:pStyle w:val="BodyText"/>
        <w:rPr>
          <w:del w:id="110" w:author="Matan Mazor" w:date="2020-10-01T16:40:00Z"/>
        </w:rPr>
        <w:pPrChange w:id="111" w:author="Matan Mazor" w:date="2020-10-01T16:25:00Z">
          <w:pPr>
            <w:pStyle w:val="BodyText"/>
          </w:pPr>
        </w:pPrChange>
      </w:pPr>
      <w:del w:id="112" w:author="Matan Mazor" w:date="2020-10-01T16:40:00Z">
        <w:r w:rsidDel="001B242F">
          <w:delText xml:space="preserve">Specifically, we focus on the pop-out effect for color search: When searching for a deviant color, search time is nearly unaffected by the number of distractors for </w:delText>
        </w:r>
        <w:r w:rsidR="004E3BA1" w:rsidDel="001B242F">
          <w:delText>t</w:delText>
        </w:r>
        <w:r w:rsidDel="001B242F">
          <w:delText>arget</w:delText>
        </w:r>
        <w:r w:rsidR="004E3BA1" w:rsidDel="001B242F">
          <w:delText>-p</w:delText>
        </w:r>
        <w:r w:rsidDel="001B242F">
          <w:delText xml:space="preserve">resent and </w:delText>
        </w:r>
        <w:r w:rsidR="00EE4863" w:rsidDel="001B242F">
          <w:delText>t</w:delText>
        </w:r>
        <w:r w:rsidDel="001B242F">
          <w:delText>arget</w:delText>
        </w:r>
        <w:r w:rsidR="00EE4863" w:rsidDel="001B242F">
          <w:delText>-a</w:delText>
        </w:r>
        <w:r w:rsidDel="001B242F">
          <w:delText>bsent responses alike (Treisman &amp; Gelade, 1980</w:delText>
        </w:r>
        <w:r w:rsidR="004471AF" w:rsidDel="001B242F">
          <w:delText xml:space="preserve">; </w:delText>
        </w:r>
        <w:r w:rsidR="00886EB8" w:rsidDel="001B242F">
          <w:delText>Wolfe, 1998</w:delText>
        </w:r>
        <w:r w:rsidDel="001B242F">
          <w:delText xml:space="preserve">). </w:delText>
        </w:r>
      </w:del>
      <w:del w:id="113" w:author="Matan Mazor" w:date="2020-10-01T16:26:00Z">
        <w:r w:rsidDel="00996711">
          <w:delText>In a series of three experiments w</w:delText>
        </w:r>
      </w:del>
      <w:del w:id="114" w:author="Matan Mazor" w:date="2020-10-01T16:31:00Z">
        <w:r w:rsidDel="00996711">
          <w:delText>e ask</w:delText>
        </w:r>
      </w:del>
      <w:del w:id="115" w:author="Matan Mazor" w:date="2020-10-01T16:40:00Z">
        <w:r w:rsidDel="001B242F">
          <w:delText xml:space="preserve"> </w:delText>
        </w:r>
        <w:r w:rsidRPr="00996711" w:rsidDel="001B242F">
          <w:rPr>
            <w:u w:val="single"/>
            <w:rPrChange w:id="116" w:author="Matan Mazor" w:date="2020-10-01T16:31:00Z">
              <w:rPr/>
            </w:rPrChange>
          </w:rPr>
          <w:delText>whether and how the color pop-out effect for target-absent trials is dependent on prior experience with the task and stimuli</w:delText>
        </w:r>
        <w:r w:rsidDel="001B242F">
          <w:delText xml:space="preserve">. </w:delText>
        </w:r>
      </w:del>
      <w:del w:id="117" w:author="Matan Mazor" w:date="2020-10-01T16:32:00Z">
        <w:r w:rsidDel="00996711">
          <w:delText xml:space="preserve">Unlike typical visual search experiments that comprise hundreds or thousands of trials, here we collect only a handful of trials from </w:delText>
        </w:r>
        <w:r w:rsidR="00CB4BBE" w:rsidDel="00996711">
          <w:delText>hundreds</w:delText>
        </w:r>
        <w:r w:rsidDel="00996711">
          <w:delText xml:space="preserve"> of online participants. This unusual design allows us to </w:delText>
        </w:r>
        <w:r w:rsidR="00DA009D" w:rsidDel="00996711">
          <w:delText>characterize</w:delText>
        </w:r>
        <w:r w:rsidR="00191A43" w:rsidDel="00996711">
          <w:delText xml:space="preserve"> </w:delText>
        </w:r>
        <w:r w:rsidDel="00996711">
          <w:delText xml:space="preserve">search time patterns in the </w:delText>
        </w:r>
        <w:r w:rsidR="008E4443" w:rsidDel="00996711">
          <w:delText xml:space="preserve">earliest </w:delText>
        </w:r>
        <w:r w:rsidDel="00996711">
          <w:delText xml:space="preserve">trials of the experiment. Furthermore, by </w:delText>
        </w:r>
        <w:r w:rsidR="00DA009D" w:rsidDel="00996711">
          <w:delText>ensuring</w:delText>
        </w:r>
        <w:r w:rsidDel="00996711">
          <w:delText xml:space="preserve"> that the first displays do not include the target stimulus, we </w:delText>
        </w:r>
        <w:r w:rsidR="008F7A72" w:rsidDel="00996711">
          <w:delText xml:space="preserve">are able for the first time to </w:delText>
        </w:r>
        <w:r w:rsidDel="00996711">
          <w:delText xml:space="preserve">ask what knowledge is available to participants about their expected search efficiency prior to engaging with the task. </w:delText>
        </w:r>
      </w:del>
      <w:del w:id="118" w:author="Matan Mazor" w:date="2020-10-01T16:13:00Z">
        <w:r w:rsidR="00EB5671" w:rsidDel="00EB5671">
          <w:delText>In the experiments outlined below</w:delText>
        </w:r>
      </w:del>
      <w:del w:id="119" w:author="Matan Mazor" w:date="2020-10-01T16:40:00Z">
        <w:r w:rsidR="00EB5671" w:rsidDel="001B242F">
          <w:delText>, target-present trials are used as learning samples (where subjects observe how efficiently they can find a target), and target-absent trials are used as test trials (where subjects terminate the search when they believe a target would have been found)</w:delText>
        </w:r>
      </w:del>
      <w:del w:id="120" w:author="Matan Mazor" w:date="2020-10-01T16:25:00Z">
        <w:r w:rsidR="00EB5671" w:rsidDel="00996711">
          <w:delText>.</w:delText>
        </w:r>
      </w:del>
      <w:commentRangeStart w:id="121"/>
      <w:del w:id="122" w:author="Matan Mazor" w:date="2020-10-01T16:12:00Z">
        <w:r w:rsidR="00EB5671" w:rsidDel="00EB5671">
          <w:delText xml:space="preserve">In this study, </w:delText>
        </w:r>
        <w:commentRangeEnd w:id="121"/>
        <w:r w:rsidR="00EB5671" w:rsidDel="00EB5671">
          <w:rPr>
            <w:rStyle w:val="CommentReference"/>
          </w:rPr>
          <w:commentReference w:id="121"/>
        </w:r>
        <w:r w:rsidR="00EB5671" w:rsidDel="00EB5671">
          <w:delText>we</w:delText>
        </w:r>
      </w:del>
      <w:del w:id="123" w:author="Matan Mazor" w:date="2020-10-01T16:13:00Z">
        <w:r w:rsidR="00EB5671" w:rsidDel="00EB5671">
          <w:delText xml:space="preserve"> ask what portion of this implicit metacognitive knowledge about search efficiency is available prior to engaging with the task, how it is expanded based on positive samples, and how it is used to make efficient inference about </w:delText>
        </w:r>
        <w:r w:rsidR="00EB5671" w:rsidRPr="00DE1203" w:rsidDel="00EB5671">
          <w:rPr>
            <w:i/>
            <w:iCs/>
            <w:rPrChange w:id="124" w:author="Matan Mazor" w:date="2020-10-01T16:14:00Z">
              <w:rPr/>
            </w:rPrChange>
          </w:rPr>
          <w:delText>absence</w:delText>
        </w:r>
      </w:del>
      <w:del w:id="125" w:author="Matan Mazor" w:date="2020-10-01T16:40:00Z">
        <w:r w:rsidR="00EB5671" w:rsidRPr="00DE1203" w:rsidDel="001B242F">
          <w:rPr>
            <w:i/>
            <w:iCs/>
            <w:rPrChange w:id="126" w:author="Matan Mazor" w:date="2020-10-01T16:14:00Z">
              <w:rPr/>
            </w:rPrChange>
          </w:rPr>
          <w:delText>.</w:delText>
        </w:r>
        <w:r w:rsidDel="001B242F">
          <w:delText xml:space="preserve">The presence of a pop-out effect in target-absent trials prior to any target-present trials would indicate that knowledge about the salience of a divergent color is available </w:delText>
        </w:r>
        <w:r w:rsidR="00824A8B" w:rsidDel="001B242F">
          <w:delText xml:space="preserve">to participants in </w:delText>
        </w:r>
        <w:r w:rsidDel="001B242F">
          <w:delText xml:space="preserve">some form, and that this knowledge can flexibly be </w:delText>
        </w:r>
        <w:r w:rsidR="00824A8B" w:rsidDel="001B242F">
          <w:delText>used</w:delText>
        </w:r>
        <w:r w:rsidDel="001B242F">
          <w:delText xml:space="preserve"> </w:delText>
        </w:r>
        <w:commentRangeStart w:id="127"/>
        <w:r w:rsidDel="001B242F">
          <w:delText>for counterfactual reasoning in the process of inference about absence</w:delText>
        </w:r>
        <w:commentRangeEnd w:id="127"/>
        <w:r w:rsidR="00B4113B" w:rsidDel="001B242F">
          <w:rPr>
            <w:rStyle w:val="CommentReference"/>
          </w:rPr>
          <w:commentReference w:id="127"/>
        </w:r>
        <w:r w:rsidDel="001B242F">
          <w:delText>.</w:delText>
        </w:r>
      </w:del>
      <w:del w:id="128" w:author="Matan Mazor" w:date="2020-10-01T16:05:00Z">
        <w:r w:rsidDel="00EB5671">
          <w:delText xml:space="preserve"> </w:delText>
        </w:r>
      </w:del>
      <w:commentRangeStart w:id="129"/>
      <w:del w:id="130" w:author="Matan Mazor" w:date="2020-10-01T16:40:00Z">
        <w:r w:rsidDel="001B242F">
          <w:delText>Conversely, the absence of a pop-out effect would mean that positive experience is necessary for this knowledge to be acquired, or to be expressed.</w:delText>
        </w:r>
        <w:commentRangeEnd w:id="129"/>
        <w:r w:rsidR="00B86855" w:rsidDel="001B242F">
          <w:rPr>
            <w:rStyle w:val="CommentReference"/>
          </w:rPr>
          <w:commentReference w:id="129"/>
        </w:r>
      </w:del>
    </w:p>
    <w:p w14:paraId="6673BF89" w14:textId="77777777" w:rsidR="007677CB" w:rsidRDefault="00443BA1">
      <w:pPr>
        <w:pStyle w:val="Heading1"/>
      </w:pPr>
      <w:bookmarkStart w:id="131" w:name="methods"/>
      <w:r>
        <w:t>Methods</w:t>
      </w:r>
      <w:bookmarkEnd w:id="131"/>
    </w:p>
    <w:p w14:paraId="0187CC68" w14:textId="77777777" w:rsidR="007677CB" w:rsidRDefault="00443BA1">
      <w:pPr>
        <w:pStyle w:val="FirstParagraph"/>
      </w:pPr>
      <w:r>
        <w:t xml:space="preserve">We report how we determined our sample size, all data exclusions (if any), all manipulations, and all measures in the study. </w:t>
      </w:r>
    </w:p>
    <w:p w14:paraId="51B958E5" w14:textId="77777777" w:rsidR="007677CB" w:rsidRDefault="00443BA1">
      <w:pPr>
        <w:pStyle w:val="Heading2"/>
      </w:pPr>
      <w:bookmarkStart w:id="132" w:name="participants"/>
      <w:r>
        <w:t>Participants</w:t>
      </w:r>
      <w:bookmarkEnd w:id="132"/>
    </w:p>
    <w:p w14:paraId="4E941BFD" w14:textId="5DDB0D87" w:rsidR="007677CB" w:rsidRDefault="00443BA1" w:rsidP="008F323B">
      <w:pPr>
        <w:pStyle w:val="FirstParagraph"/>
      </w:pPr>
      <w:r>
        <w:t xml:space="preserve">The research complies with all relevant ethical regulations, and was approved by the Research Ethics Committee of University College London (study ID number 1260/003). Participants will be recruited via Prolific, and will give informed consent prior to their participation. They will be selected based on their acceptance rate (&gt;95%) and for being native English speakers. </w:t>
      </w:r>
      <w:del w:id="133" w:author="Matan Mazor" w:date="2020-10-01T14:14:00Z">
        <w:r w:rsidDel="008F323B">
          <w:delText>For each experiment, we</w:delText>
        </w:r>
      </w:del>
      <w:ins w:id="134" w:author="Matan Mazor" w:date="2020-10-01T14:14:00Z">
        <w:r w:rsidR="008F323B">
          <w:t>We</w:t>
        </w:r>
      </w:ins>
      <w:r>
        <w:t xml:space="preserve"> will collect data until we reach </w:t>
      </w:r>
      <w:commentRangeStart w:id="135"/>
      <w:commentRangeStart w:id="136"/>
      <w:r>
        <w:t>320</w:t>
      </w:r>
      <w:commentRangeEnd w:id="135"/>
      <w:r w:rsidR="0008610B">
        <w:rPr>
          <w:rStyle w:val="CommentReference"/>
        </w:rPr>
        <w:commentReference w:id="135"/>
      </w:r>
      <w:commentRangeEnd w:id="136"/>
      <w:r w:rsidR="00DB4A1D">
        <w:rPr>
          <w:rStyle w:val="CommentReference"/>
        </w:rPr>
        <w:commentReference w:id="136"/>
      </w:r>
      <w:r>
        <w:t xml:space="preserve"> included participants for each of our hypotheses (after applying our pre-registered exclusion criteria). The entire experiment will take 3 minutes to complete (median completion time in our pilot data: 3:06 minutes). Participants will be paid £0.38 for their participation, equivalent to an hourly wage of £7.6.</w:t>
      </w:r>
    </w:p>
    <w:p w14:paraId="23029333" w14:textId="46549FE4" w:rsidR="007677CB" w:rsidRDefault="00443BA1">
      <w:pPr>
        <w:pStyle w:val="Heading2"/>
      </w:pPr>
      <w:bookmarkStart w:id="137" w:name="experiment-1"/>
      <w:del w:id="138" w:author="Matan Mazor" w:date="2020-10-01T14:14:00Z">
        <w:r w:rsidDel="008F323B">
          <w:delText>Experiment 1</w:delText>
        </w:r>
      </w:del>
      <w:bookmarkEnd w:id="137"/>
      <w:ins w:id="139" w:author="Matan Mazor" w:date="2020-10-01T14:14:00Z">
        <w:r w:rsidR="008F323B">
          <w:t>Procedure</w:t>
        </w:r>
      </w:ins>
    </w:p>
    <w:p w14:paraId="34D5E0A6" w14:textId="77777777" w:rsidR="007677CB" w:rsidRDefault="00443BA1">
      <w:pPr>
        <w:pStyle w:val="FirstParagraph"/>
      </w:pPr>
      <w:r>
        <w:t xml:space="preserve">Participants will first be instructed about the visual search task. Specifically, that their task is to report, as accurately and quickly as possible, whether a target stimulus was present (press ‘J’) or absent (press ‘F’). Then, practice trials will be delivered, in which the target stimulus is a rotated </w:t>
      </w:r>
      <w:r>
        <w:rPr>
          <w:i/>
        </w:rPr>
        <w:t>T</w:t>
      </w:r>
      <w:r>
        <w:t xml:space="preserve">, and distractors are rotated </w:t>
      </w:r>
      <w:r>
        <w:rPr>
          <w:i/>
        </w:rPr>
        <w:t>L</w:t>
      </w:r>
      <w:r>
        <w:t xml:space="preserve">s. The purpose of the practice trials is to familiarize participants with the structure of the task. For these practice trials the number of items will always be 3. Practice trials will be delivered in small blocks of 6 trials each, and the main part of </w:t>
      </w:r>
      <w:r>
        <w:lastRenderedPageBreak/>
        <w:t>the experiment will start only once participants respond correctly on at least five trials in a block (see Figure 1).</w:t>
      </w:r>
    </w:p>
    <w:p w14:paraId="0C1800F9" w14:textId="77777777" w:rsidR="007677CB" w:rsidRDefault="00443BA1" w:rsidP="00EB4852">
      <w:pPr>
        <w:pStyle w:val="CaptionedFigure"/>
        <w:jc w:val="center"/>
      </w:pPr>
      <w:r>
        <w:rPr>
          <w:noProof/>
          <w:lang w:bidi="he-IL"/>
        </w:rPr>
        <w:drawing>
          <wp:inline distT="0" distB="0" distL="0" distR="0" wp14:anchorId="04449371" wp14:editId="4DB15735">
            <wp:extent cx="3948631" cy="450050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desig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948631" cy="4500503"/>
                    </a:xfrm>
                    <a:prstGeom prst="rect">
                      <a:avLst/>
                    </a:prstGeom>
                    <a:noFill/>
                    <a:ln w="9525">
                      <a:noFill/>
                      <a:headEnd/>
                      <a:tailEnd/>
                    </a:ln>
                  </pic:spPr>
                </pic:pic>
              </a:graphicData>
            </a:graphic>
          </wp:inline>
        </w:drawing>
      </w:r>
    </w:p>
    <w:p w14:paraId="0FE9FA92" w14:textId="7E2944CC" w:rsidR="007677CB" w:rsidRPr="00EB4852" w:rsidRDefault="00443BA1" w:rsidP="00693CC3">
      <w:pPr>
        <w:pStyle w:val="ImageCaption"/>
        <w:rPr>
          <w:rFonts w:asciiTheme="majorHAnsi" w:hAnsiTheme="majorHAnsi" w:cstheme="majorHAnsi"/>
          <w:sz w:val="20"/>
          <w:szCs w:val="20"/>
        </w:rPr>
      </w:pPr>
      <w:r w:rsidRPr="00EB4852">
        <w:rPr>
          <w:rFonts w:asciiTheme="majorHAnsi" w:hAnsiTheme="majorHAnsi" w:cstheme="majorHAnsi"/>
          <w:i/>
          <w:sz w:val="20"/>
          <w:szCs w:val="20"/>
        </w:rPr>
        <w:t>Figure</w:t>
      </w:r>
      <w:r w:rsidRPr="00EB4852">
        <w:rPr>
          <w:rFonts w:asciiTheme="majorHAnsi" w:hAnsiTheme="majorHAnsi" w:cstheme="majorHAnsi"/>
          <w:sz w:val="20"/>
          <w:szCs w:val="20"/>
        </w:rPr>
        <w:t xml:space="preserve"> </w:t>
      </w:r>
      <w:r w:rsidRPr="00EB4852">
        <w:rPr>
          <w:rFonts w:asciiTheme="majorHAnsi" w:hAnsiTheme="majorHAnsi" w:cstheme="majorHAnsi"/>
          <w:i/>
          <w:sz w:val="20"/>
          <w:szCs w:val="20"/>
        </w:rPr>
        <w:t>1:</w:t>
      </w:r>
      <w:r w:rsidRPr="00EB4852">
        <w:rPr>
          <w:rFonts w:asciiTheme="majorHAnsi" w:hAnsiTheme="majorHAnsi" w:cstheme="majorHAnsi"/>
          <w:sz w:val="20"/>
          <w:szCs w:val="20"/>
        </w:rPr>
        <w:t xml:space="preserve">  </w:t>
      </w:r>
      <w:del w:id="140" w:author="Matan Mazor" w:date="2020-10-01T14:15:00Z">
        <w:r w:rsidRPr="00EB4852" w:rsidDel="008F323B">
          <w:rPr>
            <w:rFonts w:asciiTheme="majorHAnsi" w:hAnsiTheme="majorHAnsi" w:cstheme="majorHAnsi"/>
            <w:sz w:val="20"/>
            <w:szCs w:val="20"/>
          </w:rPr>
          <w:delText>Design for experiments 1-3</w:delText>
        </w:r>
      </w:del>
      <w:ins w:id="141" w:author="Matan Mazor" w:date="2020-10-01T14:15:00Z">
        <w:r w:rsidR="008F323B">
          <w:rPr>
            <w:rFonts w:asciiTheme="majorHAnsi" w:hAnsiTheme="majorHAnsi" w:cstheme="majorHAnsi"/>
            <w:sz w:val="20"/>
            <w:szCs w:val="20"/>
          </w:rPr>
          <w:t>Experimental design</w:t>
        </w:r>
      </w:ins>
      <w:r w:rsidRPr="00EB4852">
        <w:rPr>
          <w:rFonts w:asciiTheme="majorHAnsi" w:hAnsiTheme="majorHAnsi" w:cstheme="majorHAnsi"/>
          <w:sz w:val="20"/>
          <w:szCs w:val="20"/>
        </w:rPr>
        <w:t>. Top panel: each visual search trial will start with a screen indic</w:t>
      </w:r>
      <w:r w:rsidR="00B73492">
        <w:rPr>
          <w:rFonts w:asciiTheme="majorHAnsi" w:hAnsiTheme="majorHAnsi" w:cstheme="majorHAnsi"/>
          <w:sz w:val="20"/>
          <w:szCs w:val="20"/>
        </w:rPr>
        <w:t>a</w:t>
      </w:r>
      <w:r w:rsidRPr="00EB4852">
        <w:rPr>
          <w:rFonts w:asciiTheme="majorHAnsi" w:hAnsiTheme="majorHAnsi" w:cstheme="majorHAnsi"/>
          <w:sz w:val="20"/>
          <w:szCs w:val="20"/>
        </w:rPr>
        <w:t xml:space="preserve">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w:t>
      </w:r>
      <w:commentRangeStart w:id="142"/>
      <w:r w:rsidRPr="00EB4852">
        <w:rPr>
          <w:rFonts w:asciiTheme="majorHAnsi" w:hAnsiTheme="majorHAnsi" w:cstheme="majorHAnsi"/>
          <w:sz w:val="20"/>
          <w:szCs w:val="20"/>
        </w:rPr>
        <w:t xml:space="preserve">accuracy level of </w:t>
      </w:r>
      <w:del w:id="143" w:author="Steve Fleming" w:date="2020-09-30T14:37:00Z">
        <w:r w:rsidRPr="00EB4852" w:rsidDel="00DC3FAE">
          <w:rPr>
            <w:rFonts w:asciiTheme="majorHAnsi" w:hAnsiTheme="majorHAnsi" w:cstheme="majorHAnsi"/>
            <w:sz w:val="20"/>
            <w:szCs w:val="20"/>
          </w:rPr>
          <w:delText>0.83</w:delText>
        </w:r>
      </w:del>
      <w:ins w:id="144" w:author="Steve Fleming" w:date="2020-09-30T14:37:00Z">
        <w:r w:rsidR="00DC3FAE">
          <w:rPr>
            <w:rFonts w:asciiTheme="majorHAnsi" w:hAnsiTheme="majorHAnsi" w:cstheme="majorHAnsi"/>
            <w:sz w:val="20"/>
            <w:szCs w:val="20"/>
          </w:rPr>
          <w:t>83% correct</w:t>
        </w:r>
        <w:commentRangeEnd w:id="142"/>
        <w:r w:rsidR="00266078">
          <w:rPr>
            <w:rStyle w:val="CommentReference"/>
          </w:rPr>
          <w:commentReference w:id="142"/>
        </w:r>
      </w:ins>
      <w:ins w:id="145" w:author="Matan Mazor" w:date="2020-10-01T14:16:00Z">
        <w:r w:rsidR="008F323B">
          <w:rPr>
            <w:rFonts w:asciiTheme="majorHAnsi" w:hAnsiTheme="majorHAnsi" w:cstheme="majorHAnsi"/>
            <w:sz w:val="20"/>
            <w:szCs w:val="20"/>
          </w:rPr>
          <w:t xml:space="preserve"> </w:t>
        </w:r>
      </w:ins>
      <w:ins w:id="146" w:author="Matan Mazor" w:date="2020-10-01T14:17:00Z">
        <w:r w:rsidR="008F323B">
          <w:rPr>
            <w:rFonts w:asciiTheme="majorHAnsi" w:hAnsiTheme="majorHAnsi" w:cstheme="majorHAnsi"/>
            <w:sz w:val="20"/>
            <w:szCs w:val="20"/>
          </w:rPr>
          <w:t xml:space="preserve">or higher </w:t>
        </w:r>
      </w:ins>
      <w:ins w:id="147" w:author="Matan Mazor" w:date="2020-10-01T14:16:00Z">
        <w:r w:rsidR="008F323B">
          <w:rPr>
            <w:rFonts w:asciiTheme="majorHAnsi" w:hAnsiTheme="majorHAnsi" w:cstheme="majorHAnsi"/>
            <w:sz w:val="20"/>
            <w:szCs w:val="20"/>
          </w:rPr>
          <w:t>(</w:t>
        </w:r>
      </w:ins>
      <w:ins w:id="148" w:author="Matan Mazor" w:date="2020-10-01T14:18:00Z">
        <w:r w:rsidR="00693CC3">
          <w:rPr>
            <w:rFonts w:asciiTheme="majorHAnsi" w:hAnsiTheme="majorHAnsi" w:cstheme="majorHAnsi"/>
            <w:sz w:val="20"/>
            <w:szCs w:val="20"/>
          </w:rPr>
          <w:t xml:space="preserve">at most </w:t>
        </w:r>
      </w:ins>
      <w:ins w:id="149" w:author="Matan Mazor" w:date="2020-10-01T14:17:00Z">
        <w:r w:rsidR="008F323B">
          <w:rPr>
            <w:rFonts w:asciiTheme="majorHAnsi" w:hAnsiTheme="majorHAnsi" w:cstheme="majorHAnsi"/>
            <w:sz w:val="20"/>
            <w:szCs w:val="20"/>
          </w:rPr>
          <w:t>one error per block of 6 trials</w:t>
        </w:r>
      </w:ins>
      <w:ins w:id="150" w:author="Matan Mazor" w:date="2020-10-01T14:16:00Z">
        <w:r w:rsidR="008F323B">
          <w:rPr>
            <w:rFonts w:asciiTheme="majorHAnsi" w:hAnsiTheme="majorHAnsi" w:cstheme="majorHAnsi"/>
            <w:sz w:val="20"/>
            <w:szCs w:val="20"/>
          </w:rPr>
          <w:t>)</w:t>
        </w:r>
      </w:ins>
      <w:r w:rsidRPr="00EB4852">
        <w:rPr>
          <w:rFonts w:asciiTheme="majorHAnsi" w:hAnsiTheme="majorHAnsi" w:cstheme="majorHAnsi"/>
          <w:sz w:val="20"/>
          <w:szCs w:val="20"/>
        </w:rPr>
        <w:t xml:space="preserve">. Bottom panel: the main part of the experiment will comprise 12 trials only, in which the target will be a red circle. Unbeknown the subjects, only trials 5-8 (Block 2) will be </w:t>
      </w:r>
      <w:r w:rsidR="000E2D1C">
        <w:rPr>
          <w:rFonts w:asciiTheme="majorHAnsi" w:hAnsiTheme="majorHAnsi" w:cstheme="majorHAnsi"/>
          <w:sz w:val="20"/>
          <w:szCs w:val="20"/>
        </w:rPr>
        <w:t>t</w:t>
      </w:r>
      <w:r w:rsidRPr="00EB4852">
        <w:rPr>
          <w:rFonts w:asciiTheme="majorHAnsi" w:hAnsiTheme="majorHAnsi" w:cstheme="majorHAnsi"/>
          <w:sz w:val="20"/>
          <w:szCs w:val="20"/>
        </w:rPr>
        <w:t>arget</w:t>
      </w:r>
      <w:r w:rsidR="000E2D1C">
        <w:rPr>
          <w:rFonts w:asciiTheme="majorHAnsi" w:hAnsiTheme="majorHAnsi" w:cstheme="majorHAnsi"/>
          <w:sz w:val="20"/>
          <w:szCs w:val="20"/>
        </w:rPr>
        <w:t>-p</w:t>
      </w:r>
      <w:r w:rsidRPr="00EB4852">
        <w:rPr>
          <w:rFonts w:asciiTheme="majorHAnsi" w:hAnsiTheme="majorHAnsi" w:cstheme="majorHAnsi"/>
          <w:sz w:val="20"/>
          <w:szCs w:val="20"/>
        </w:rPr>
        <w:t xml:space="preserve">resent trials, and the remaining trials will be </w:t>
      </w:r>
      <w:r w:rsidR="00684FDC">
        <w:rPr>
          <w:rFonts w:asciiTheme="majorHAnsi" w:hAnsiTheme="majorHAnsi" w:cstheme="majorHAnsi"/>
          <w:sz w:val="20"/>
          <w:szCs w:val="20"/>
        </w:rPr>
        <w:t>t</w:t>
      </w:r>
      <w:r w:rsidRPr="00EB4852">
        <w:rPr>
          <w:rFonts w:asciiTheme="majorHAnsi" w:hAnsiTheme="majorHAnsi" w:cstheme="majorHAnsi"/>
          <w:sz w:val="20"/>
          <w:szCs w:val="20"/>
        </w:rPr>
        <w:t>arget</w:t>
      </w:r>
      <w:r w:rsidR="00684FDC">
        <w:rPr>
          <w:rFonts w:asciiTheme="majorHAnsi" w:hAnsiTheme="majorHAnsi" w:cstheme="majorHAnsi"/>
          <w:sz w:val="20"/>
          <w:szCs w:val="20"/>
        </w:rPr>
        <w:t>-a</w:t>
      </w:r>
      <w:r w:rsidRPr="00EB4852">
        <w:rPr>
          <w:rFonts w:asciiTheme="majorHAnsi" w:hAnsiTheme="majorHAnsi" w:cstheme="majorHAnsi"/>
          <w:sz w:val="20"/>
          <w:szCs w:val="20"/>
        </w:rPr>
        <w:t xml:space="preserve">bsent trials. Each 4-trial block will follow a 2 by 2 design, with factors being set size (4 or 8) and distractor type (color or conjunction; blue circles only or blue circles and red squares, respectively). </w:t>
      </w:r>
      <w:del w:id="151" w:author="Matan Mazor" w:date="2020-10-01T14:18:00Z">
        <w:r w:rsidRPr="00EB4852" w:rsidDel="00693CC3">
          <w:rPr>
            <w:rFonts w:asciiTheme="majorHAnsi" w:hAnsiTheme="majorHAnsi" w:cstheme="majorHAnsi"/>
            <w:sz w:val="20"/>
            <w:szCs w:val="20"/>
          </w:rPr>
          <w:delText xml:space="preserve">In experiment 2, Blocks 1 and 3 will comprise </w:delText>
        </w:r>
      </w:del>
      <w:ins w:id="152" w:author="Steve Fleming" w:date="2020-09-30T14:39:00Z">
        <w:del w:id="153" w:author="Matan Mazor" w:date="2020-10-01T14:18:00Z">
          <w:r w:rsidR="00FC4FF2" w:rsidDel="00693CC3">
            <w:rPr>
              <w:rFonts w:asciiTheme="majorHAnsi" w:hAnsiTheme="majorHAnsi" w:cstheme="majorHAnsi"/>
              <w:sz w:val="20"/>
              <w:szCs w:val="20"/>
            </w:rPr>
            <w:delText>t</w:delText>
          </w:r>
        </w:del>
      </w:ins>
      <w:del w:id="154" w:author="Matan Mazor" w:date="2020-10-01T14:18:00Z">
        <w:r w:rsidRPr="00EB4852" w:rsidDel="00693CC3">
          <w:rPr>
            <w:rFonts w:asciiTheme="majorHAnsi" w:hAnsiTheme="majorHAnsi" w:cstheme="majorHAnsi"/>
            <w:sz w:val="20"/>
            <w:szCs w:val="20"/>
          </w:rPr>
          <w:delText>Target</w:delText>
        </w:r>
      </w:del>
      <w:ins w:id="155" w:author="Steve Fleming" w:date="2020-09-30T14:39:00Z">
        <w:del w:id="156" w:author="Matan Mazor" w:date="2020-10-01T14:18:00Z">
          <w:r w:rsidR="00FC4FF2" w:rsidDel="00693CC3">
            <w:rPr>
              <w:rFonts w:asciiTheme="majorHAnsi" w:hAnsiTheme="majorHAnsi" w:cstheme="majorHAnsi"/>
              <w:sz w:val="20"/>
              <w:szCs w:val="20"/>
            </w:rPr>
            <w:delText>-p</w:delText>
          </w:r>
        </w:del>
      </w:ins>
      <w:del w:id="157" w:author="Matan Mazor" w:date="2020-10-01T14:18:00Z">
        <w:r w:rsidRPr="00EB4852" w:rsidDel="00693CC3">
          <w:rPr>
            <w:rFonts w:asciiTheme="majorHAnsi" w:hAnsiTheme="majorHAnsi" w:cstheme="majorHAnsi"/>
            <w:sz w:val="20"/>
            <w:szCs w:val="20"/>
          </w:rPr>
          <w:delText xml:space="preserve"> Present trials, and block 2 </w:delText>
        </w:r>
      </w:del>
      <w:ins w:id="158" w:author="Steve Fleming" w:date="2020-09-30T14:39:00Z">
        <w:del w:id="159" w:author="Matan Mazor" w:date="2020-10-01T14:18:00Z">
          <w:r w:rsidR="0021317B" w:rsidDel="00693CC3">
            <w:rPr>
              <w:rFonts w:asciiTheme="majorHAnsi" w:hAnsiTheme="majorHAnsi" w:cstheme="majorHAnsi"/>
              <w:sz w:val="20"/>
              <w:szCs w:val="20"/>
            </w:rPr>
            <w:delText>t</w:delText>
          </w:r>
        </w:del>
      </w:ins>
      <w:del w:id="160" w:author="Matan Mazor" w:date="2020-10-01T14:18:00Z">
        <w:r w:rsidRPr="00EB4852" w:rsidDel="00693CC3">
          <w:rPr>
            <w:rFonts w:asciiTheme="majorHAnsi" w:hAnsiTheme="majorHAnsi" w:cstheme="majorHAnsi"/>
            <w:sz w:val="20"/>
            <w:szCs w:val="20"/>
          </w:rPr>
          <w:delText>Target</w:delText>
        </w:r>
      </w:del>
      <w:ins w:id="161" w:author="Steve Fleming" w:date="2020-09-30T14:39:00Z">
        <w:del w:id="162" w:author="Matan Mazor" w:date="2020-10-01T14:18:00Z">
          <w:r w:rsidR="0021317B" w:rsidDel="00693CC3">
            <w:rPr>
              <w:rFonts w:asciiTheme="majorHAnsi" w:hAnsiTheme="majorHAnsi" w:cstheme="majorHAnsi"/>
              <w:sz w:val="20"/>
              <w:szCs w:val="20"/>
            </w:rPr>
            <w:delText>-a</w:delText>
          </w:r>
        </w:del>
      </w:ins>
      <w:del w:id="163" w:author="Matan Mazor" w:date="2020-10-01T14:18:00Z">
        <w:r w:rsidRPr="00EB4852" w:rsidDel="00693CC3">
          <w:rPr>
            <w:rFonts w:asciiTheme="majorHAnsi" w:hAnsiTheme="majorHAnsi" w:cstheme="majorHAnsi"/>
            <w:sz w:val="20"/>
            <w:szCs w:val="20"/>
          </w:rPr>
          <w:delText xml:space="preserve"> Absent trials. In block 2 of experiment 3, blue circles will be replaced with green circles.</w:delText>
        </w:r>
      </w:del>
    </w:p>
    <w:p w14:paraId="1E3E69AA" w14:textId="7E7DE1C8" w:rsidR="007677CB" w:rsidRDefault="00443BA1">
      <w:pPr>
        <w:pStyle w:val="BodyText"/>
      </w:pPr>
      <w:r>
        <w:lastRenderedPageBreak/>
        <w:t>In the main part of the experiment, participants will look for a red circle among blue circles or a mixed array of blue circles and red squares. Set sizes will be 4 or 12, resulting in a 2-by-2 design (search type: color or color</w:t>
      </w:r>
      <m:oMath>
        <m:r>
          <w:rPr>
            <w:rFonts w:ascii="Cambria Math" w:hAnsi="Cambria Math"/>
          </w:rPr>
          <m:t>×</m:t>
        </m:r>
      </m:oMath>
      <w:r>
        <w:t>shape, by set size: 4 or 12). Critically, and un</w:t>
      </w:r>
      <w:r w:rsidR="00684FDC">
        <w:t>be</w:t>
      </w:r>
      <w:r>
        <w:t xml:space="preserve">known to subjects, the first four trials will always be target-absent trials (one of each set-size </w:t>
      </w:r>
      <m:oMath>
        <m:r>
          <w:rPr>
            <w:rFonts w:ascii="Cambria Math" w:hAnsi="Cambria Math"/>
          </w:rPr>
          <m:t>×</m:t>
        </m:r>
      </m:oMath>
      <w:r>
        <w:t xml:space="preserve"> search-type combination), presented in randomized order. These trials will be followed by the four corresponding target-present trials, presented in randomized order. The final four trials will again be target-absent trials, presented in randomized order.</w:t>
      </w:r>
    </w:p>
    <w:p w14:paraId="5B686231" w14:textId="00498B80" w:rsidR="007677CB" w:rsidDel="00693CC3" w:rsidRDefault="00443BA1">
      <w:pPr>
        <w:pStyle w:val="Heading2"/>
        <w:rPr>
          <w:del w:id="164" w:author="Matan Mazor" w:date="2020-10-01T14:19:00Z"/>
        </w:rPr>
      </w:pPr>
      <w:bookmarkStart w:id="165" w:name="X5ef4e7163bf1e81f550eb6cea3ca14c853a6ad4"/>
      <w:del w:id="166" w:author="Matan Mazor" w:date="2020-10-01T14:19:00Z">
        <w:r w:rsidDel="00693CC3">
          <w:delText>Experiment 2 (conditioned on the results of Experiment 1)</w:delText>
        </w:r>
        <w:bookmarkEnd w:id="165"/>
      </w:del>
    </w:p>
    <w:p w14:paraId="4E8BDDEC" w14:textId="79876E81" w:rsidR="007677CB" w:rsidDel="00693CC3" w:rsidRDefault="00443BA1" w:rsidP="00EB4852">
      <w:pPr>
        <w:pStyle w:val="FirstParagraph"/>
        <w:rPr>
          <w:del w:id="167" w:author="Matan Mazor" w:date="2020-10-01T14:19:00Z"/>
        </w:rPr>
      </w:pPr>
      <w:del w:id="168" w:author="Matan Mazor" w:date="2020-10-01T14:19:00Z">
        <w:r w:rsidDel="00693CC3">
          <w:delText xml:space="preserve">Experiment 2 will be identical to Experiment 1, except for the order of blocks. This experiment will start with 4 </w:delText>
        </w:r>
      </w:del>
      <w:ins w:id="169" w:author="Steve Fleming" w:date="2020-09-30T14:39:00Z">
        <w:del w:id="170" w:author="Matan Mazor" w:date="2020-10-01T14:19:00Z">
          <w:r w:rsidR="004271C7" w:rsidDel="00693CC3">
            <w:delText>t</w:delText>
          </w:r>
        </w:del>
      </w:ins>
      <w:del w:id="171" w:author="Matan Mazor" w:date="2020-10-01T14:19:00Z">
        <w:r w:rsidDel="00693CC3">
          <w:delText>Target</w:delText>
        </w:r>
      </w:del>
      <w:ins w:id="172" w:author="Steve Fleming" w:date="2020-09-30T14:39:00Z">
        <w:del w:id="173" w:author="Matan Mazor" w:date="2020-10-01T14:19:00Z">
          <w:r w:rsidR="004271C7" w:rsidDel="00693CC3">
            <w:delText>-p</w:delText>
          </w:r>
        </w:del>
      </w:ins>
      <w:del w:id="174" w:author="Matan Mazor" w:date="2020-10-01T14:19:00Z">
        <w:r w:rsidDel="00693CC3">
          <w:delText xml:space="preserve"> Presen</w:delText>
        </w:r>
      </w:del>
      <w:ins w:id="175" w:author="Steve Fleming" w:date="2020-09-30T14:39:00Z">
        <w:del w:id="176" w:author="Matan Mazor" w:date="2020-10-01T14:19:00Z">
          <w:r w:rsidR="001B46B8" w:rsidDel="00693CC3">
            <w:delText>t</w:delText>
          </w:r>
        </w:del>
      </w:ins>
      <w:del w:id="177" w:author="Matan Mazor" w:date="2020-10-01T14:19:00Z">
        <w:r w:rsidDel="00693CC3">
          <w:delText xml:space="preserve">ce trials, followed by 4 </w:delText>
        </w:r>
      </w:del>
      <w:ins w:id="178" w:author="Steve Fleming" w:date="2020-09-30T14:39:00Z">
        <w:del w:id="179" w:author="Matan Mazor" w:date="2020-10-01T14:19:00Z">
          <w:r w:rsidR="005B6D91" w:rsidDel="00693CC3">
            <w:delText>t</w:delText>
          </w:r>
        </w:del>
      </w:ins>
      <w:del w:id="180" w:author="Matan Mazor" w:date="2020-10-01T14:19:00Z">
        <w:r w:rsidDel="00693CC3">
          <w:delText>Target</w:delText>
        </w:r>
      </w:del>
      <w:ins w:id="181" w:author="Steve Fleming" w:date="2020-09-30T14:39:00Z">
        <w:del w:id="182" w:author="Matan Mazor" w:date="2020-10-01T14:19:00Z">
          <w:r w:rsidR="005B6D91" w:rsidDel="00693CC3">
            <w:delText>-a</w:delText>
          </w:r>
        </w:del>
      </w:ins>
      <w:del w:id="183" w:author="Matan Mazor" w:date="2020-10-01T14:19:00Z">
        <w:r w:rsidDel="00693CC3">
          <w:delText xml:space="preserve"> Absent trials, followed by 4 </w:delText>
        </w:r>
      </w:del>
      <w:ins w:id="184" w:author="Steve Fleming" w:date="2020-09-30T14:39:00Z">
        <w:del w:id="185" w:author="Matan Mazor" w:date="2020-10-01T14:19:00Z">
          <w:r w:rsidR="00CF6322" w:rsidDel="00693CC3">
            <w:delText>t</w:delText>
          </w:r>
        </w:del>
      </w:ins>
      <w:del w:id="186" w:author="Matan Mazor" w:date="2020-10-01T14:19:00Z">
        <w:r w:rsidDel="00693CC3">
          <w:delText>Target</w:delText>
        </w:r>
      </w:del>
      <w:ins w:id="187" w:author="Steve Fleming" w:date="2020-09-30T14:39:00Z">
        <w:del w:id="188" w:author="Matan Mazor" w:date="2020-10-01T14:19:00Z">
          <w:r w:rsidR="00CF6322" w:rsidDel="00693CC3">
            <w:delText>-p</w:delText>
          </w:r>
        </w:del>
      </w:ins>
      <w:del w:id="189" w:author="Matan Mazor" w:date="2020-10-01T14:19:00Z">
        <w:r w:rsidDel="00693CC3">
          <w:delText xml:space="preserve"> Present trials. The purpose of this order reversal manipulation is to test whether the pattern observed in Experiment 1 (for example, a learning effect between blocks 1 and 3) is unique to </w:delText>
        </w:r>
      </w:del>
      <w:ins w:id="190" w:author="Steve Fleming" w:date="2020-09-30T14:39:00Z">
        <w:del w:id="191" w:author="Matan Mazor" w:date="2020-10-01T14:19:00Z">
          <w:r w:rsidR="00BC2ACC" w:rsidDel="00693CC3">
            <w:delText>t</w:delText>
          </w:r>
        </w:del>
      </w:ins>
      <w:del w:id="192" w:author="Matan Mazor" w:date="2020-10-01T14:19:00Z">
        <w:r w:rsidDel="00693CC3">
          <w:delText>Target</w:delText>
        </w:r>
      </w:del>
      <w:ins w:id="193" w:author="Steve Fleming" w:date="2020-09-30T14:39:00Z">
        <w:del w:id="194" w:author="Matan Mazor" w:date="2020-10-01T14:19:00Z">
          <w:r w:rsidR="00BC2ACC" w:rsidDel="00693CC3">
            <w:delText>-a</w:delText>
          </w:r>
        </w:del>
      </w:ins>
      <w:del w:id="195" w:author="Matan Mazor" w:date="2020-10-01T14:19:00Z">
        <w:r w:rsidDel="00693CC3">
          <w:delText xml:space="preserve"> Absen</w:delText>
        </w:r>
        <w:r w:rsidR="00EB4852" w:rsidDel="00693CC3">
          <w:delText>t</w:delText>
        </w:r>
        <w:r w:rsidDel="00693CC3">
          <w:delText xml:space="preserve"> trials, or alternatively emerges in the first trials of the experiment, regardless of the presence or absence of a target.</w:delText>
        </w:r>
      </w:del>
    </w:p>
    <w:p w14:paraId="66CD84B1" w14:textId="632016D7" w:rsidR="007677CB" w:rsidDel="00693CC3" w:rsidRDefault="00443BA1">
      <w:pPr>
        <w:pStyle w:val="Heading2"/>
        <w:rPr>
          <w:del w:id="196" w:author="Matan Mazor" w:date="2020-10-01T14:19:00Z"/>
        </w:rPr>
      </w:pPr>
      <w:bookmarkStart w:id="197" w:name="X958c7e5c8b44b35431c802bd3200ff61914e5f1"/>
      <w:commentRangeStart w:id="198"/>
      <w:del w:id="199" w:author="Matan Mazor" w:date="2020-10-01T14:19:00Z">
        <w:r w:rsidDel="00693CC3">
          <w:delText xml:space="preserve">Experiment 3 </w:delText>
        </w:r>
        <w:commentRangeEnd w:id="198"/>
        <w:r w:rsidR="008F6387" w:rsidDel="00693CC3">
          <w:rPr>
            <w:rStyle w:val="CommentReference"/>
            <w:rFonts w:eastAsiaTheme="minorHAnsi" w:cstheme="minorBidi"/>
            <w:b w:val="0"/>
          </w:rPr>
          <w:commentReference w:id="198"/>
        </w:r>
        <w:r w:rsidDel="00693CC3">
          <w:delText>(conditioned on the results of Experiments 1 and 2)</w:delText>
        </w:r>
        <w:bookmarkEnd w:id="197"/>
      </w:del>
    </w:p>
    <w:p w14:paraId="756871F5" w14:textId="65658DB8" w:rsidR="007677CB" w:rsidDel="00693CC3" w:rsidRDefault="00443BA1">
      <w:pPr>
        <w:pStyle w:val="FirstParagraph"/>
        <w:rPr>
          <w:del w:id="200" w:author="Matan Mazor" w:date="2020-10-01T14:19:00Z"/>
        </w:rPr>
      </w:pPr>
      <w:del w:id="201" w:author="Matan Mazor" w:date="2020-10-01T14:19:00Z">
        <w:r w:rsidDel="00693CC3">
          <w:delText>Experiment 3 will be identical to Experiment 1, except for the four ‘</w:delText>
        </w:r>
      </w:del>
      <w:ins w:id="202" w:author="Steve Fleming" w:date="2020-09-30T14:39:00Z">
        <w:del w:id="203" w:author="Matan Mazor" w:date="2020-10-01T14:19:00Z">
          <w:r w:rsidR="00C66E54" w:rsidDel="00693CC3">
            <w:delText>t</w:delText>
          </w:r>
        </w:del>
      </w:ins>
      <w:del w:id="204" w:author="Matan Mazor" w:date="2020-10-01T14:19:00Z">
        <w:r w:rsidDel="00693CC3">
          <w:delText>Target</w:delText>
        </w:r>
      </w:del>
      <w:ins w:id="205" w:author="Steve Fleming" w:date="2020-09-30T14:39:00Z">
        <w:del w:id="206" w:author="Matan Mazor" w:date="2020-10-01T14:19:00Z">
          <w:r w:rsidR="00C66E54" w:rsidDel="00693CC3">
            <w:delText>-</w:delText>
          </w:r>
        </w:del>
      </w:ins>
      <w:del w:id="207" w:author="Matan Mazor" w:date="2020-10-01T14:19:00Z">
        <w:r w:rsidDel="00693CC3">
          <w:delText xml:space="preserve"> </w:delText>
        </w:r>
      </w:del>
      <w:ins w:id="208" w:author="Steve Fleming" w:date="2020-09-30T14:39:00Z">
        <w:del w:id="209" w:author="Matan Mazor" w:date="2020-10-01T14:19:00Z">
          <w:r w:rsidR="00C66E54" w:rsidDel="00693CC3">
            <w:delText>p</w:delText>
          </w:r>
        </w:del>
      </w:ins>
      <w:del w:id="210" w:author="Matan Mazor" w:date="2020-10-01T14:19:00Z">
        <w:r w:rsidDel="00693CC3">
          <w:delText>Present’ trials. Only in these four trials, blue circles will be replaced by green circles. The purpose of this manipulation is to test whether any learning between blocks 1 and 3 in Experiment 1 critically depends on direct experience with searching among distractors of a specific color, or alternatively, if learning about color search efficiency generalizes across colors.</w:delText>
        </w:r>
      </w:del>
    </w:p>
    <w:p w14:paraId="42E8C747" w14:textId="77777777" w:rsidR="007677CB" w:rsidRDefault="00443BA1">
      <w:pPr>
        <w:pStyle w:val="Heading2"/>
      </w:pPr>
      <w:bookmarkStart w:id="211" w:name="data-analysis"/>
      <w:r>
        <w:t>Data analysis</w:t>
      </w:r>
      <w:bookmarkEnd w:id="211"/>
    </w:p>
    <w:p w14:paraId="7731D19F" w14:textId="77777777" w:rsidR="007677CB" w:rsidRDefault="00443BA1">
      <w:pPr>
        <w:pStyle w:val="Heading3"/>
        <w:framePr w:wrap="around"/>
      </w:pPr>
      <w:bookmarkStart w:id="212" w:name="rejection-criteria"/>
      <w:r>
        <w:t>Rejection criteria.</w:t>
      </w:r>
      <w:bookmarkEnd w:id="212"/>
    </w:p>
    <w:p w14:paraId="4D43B101" w14:textId="77777777" w:rsidR="007677CB" w:rsidRDefault="00443BA1">
      <w:pPr>
        <w:pStyle w:val="FirstParagraph"/>
      </w:pPr>
      <w:r>
        <w:t>Participants will be excluded for making more than one error in the main part of the experiment, or for having extremely fast or slow reaction times in one or more of the tasks (below 250 milliseconds or above 5 seconds in more than 25% of the trials).</w:t>
      </w:r>
    </w:p>
    <w:p w14:paraId="38EA5119" w14:textId="77777777" w:rsidR="007677CB" w:rsidRDefault="00443BA1">
      <w:pPr>
        <w:pStyle w:val="BodyText"/>
      </w:pPr>
      <w:r>
        <w:t>Error trials, and trials with response time below 250 milliseconds or above 1 second will be excluded from the response-time analysis.</w:t>
      </w:r>
    </w:p>
    <w:p w14:paraId="10360ED7" w14:textId="77777777" w:rsidR="007677CB" w:rsidRDefault="00443BA1">
      <w:pPr>
        <w:pStyle w:val="Heading3"/>
        <w:framePr w:wrap="around"/>
      </w:pPr>
      <w:bookmarkStart w:id="213" w:name="data-preprocessing"/>
      <w:r>
        <w:t>Data preprocessing.</w:t>
      </w:r>
      <w:bookmarkEnd w:id="213"/>
    </w:p>
    <w:p w14:paraId="04E41105" w14:textId="77777777" w:rsidR="007677CB" w:rsidRDefault="00443BA1">
      <w:pPr>
        <w:pStyle w:val="FirstParagraph"/>
      </w:pPr>
      <w:r>
        <w:t>To control for within-block trial order effects, a separate linear regression model will be fit to the data of each block, predicting search time as a function of trial serial order (</w:t>
      </w:r>
      <m:oMath>
        <m:r>
          <w:rPr>
            <w:rFonts w:ascii="Cambria Math" w:hAnsi="Cambria Math"/>
          </w:rPr>
          <m:t>RT∼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denoting the mean-centered serial position within a block). Search times will be corrected by subtracting the product of the slope and the mean-centered serial position, in a block-wise manner.</w:t>
      </w:r>
    </w:p>
    <w:p w14:paraId="3C6DA829" w14:textId="77777777" w:rsidR="007677CB" w:rsidRDefault="00443BA1">
      <w:pPr>
        <w:pStyle w:val="Heading3"/>
        <w:framePr w:wrap="around"/>
      </w:pPr>
      <w:bookmarkStart w:id="214" w:name="hypotheses-and-analysis-plan"/>
      <w:r>
        <w:t>Hypotheses and analysis plan.</w:t>
      </w:r>
      <w:bookmarkEnd w:id="214"/>
    </w:p>
    <w:p w14:paraId="55D90156" w14:textId="7F55C781" w:rsidR="007677CB" w:rsidRDefault="00443BA1">
      <w:pPr>
        <w:pStyle w:val="FirstParagraph"/>
      </w:pPr>
      <w:r>
        <w:t xml:space="preserve">This study is designed to test several hypotheses about the </w:t>
      </w:r>
      <w:r w:rsidR="00B15DC1">
        <w:t xml:space="preserve">contribution of metacognitive knowledge to </w:t>
      </w:r>
      <w:commentRangeStart w:id="215"/>
      <w:r w:rsidR="006C6AD8">
        <w:t>search termination</w:t>
      </w:r>
      <w:ins w:id="216" w:author="Matan Mazor" w:date="2020-10-01T14:20:00Z">
        <w:r w:rsidR="00693CC3">
          <w:t>, the state of this knowledge</w:t>
        </w:r>
      </w:ins>
      <w:r>
        <w:t xml:space="preserve"> </w:t>
      </w:r>
      <w:commentRangeEnd w:id="215"/>
      <w:r w:rsidR="000A07F3">
        <w:rPr>
          <w:rStyle w:val="CommentReference"/>
        </w:rPr>
        <w:commentReference w:id="215"/>
      </w:r>
      <w:r>
        <w:t>prior to engaging with the task</w:t>
      </w:r>
      <w:r w:rsidR="007D2168">
        <w:t xml:space="preserve"> and the effect of</w:t>
      </w:r>
      <w:r w:rsidR="00F200BB">
        <w:t xml:space="preserve"> experience</w:t>
      </w:r>
      <w:r>
        <w:t xml:space="preserve"> trials on this </w:t>
      </w:r>
      <w:ins w:id="217" w:author="Matan Mazor" w:date="2020-10-01T14:20:00Z">
        <w:r w:rsidR="00693CC3">
          <w:lastRenderedPageBreak/>
          <w:t xml:space="preserve">metacognitive </w:t>
        </w:r>
      </w:ins>
      <w:r w:rsidR="00C55F13">
        <w:t>knowledge</w:t>
      </w:r>
      <w:r>
        <w:t>. We outline some possible search time patterns and their interpretation in Fig. 2. In the appendix we demonstrate our hypotheses and analyses on pilot data.</w:t>
      </w:r>
    </w:p>
    <w:p w14:paraId="5DF92064" w14:textId="77777777" w:rsidR="006D68A2" w:rsidRDefault="00443BA1">
      <w:pPr>
        <w:pStyle w:val="BodyText"/>
      </w:pPr>
      <w:r>
        <w:rPr>
          <w:noProof/>
          <w:lang w:bidi="he-IL"/>
        </w:rPr>
        <w:drawing>
          <wp:inline distT="0" distB="0" distL="0" distR="0" wp14:anchorId="01639C53" wp14:editId="0C4D21DC">
            <wp:extent cx="5141741" cy="3532182"/>
            <wp:effectExtent l="0" t="0" r="0" b="0"/>
            <wp:docPr id="2" name="Picture"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mature before engaging with the task. Bottom left: an alternative pattern is that the same qualitative pattern will be observed for blocks 2 and 3, but not in block 1. This will suggest that for inference about asbence to be efficient, participants had to experience some Target Present trials. Bottom right: alternatively, some of the metacognitive knowledge is available prior to engaging with the task, and some is acquired by exposure to Target Present trials. This will manifest as different slopes for conjunction and color searches in blocks 1 and a learning effect for color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png"/>
                    <pic:cNvPicPr>
                      <a:picLocks noChangeAspect="1" noChangeArrowheads="1"/>
                    </pic:cNvPicPr>
                  </pic:nvPicPr>
                  <pic:blipFill>
                    <a:blip r:embed="rId11"/>
                    <a:stretch>
                      <a:fillRect/>
                    </a:stretch>
                  </pic:blipFill>
                  <pic:spPr bwMode="auto">
                    <a:xfrm>
                      <a:off x="0" y="0"/>
                      <a:ext cx="5143996" cy="3533731"/>
                    </a:xfrm>
                    <a:prstGeom prst="rect">
                      <a:avLst/>
                    </a:prstGeom>
                    <a:noFill/>
                    <a:ln w="9525">
                      <a:noFill/>
                      <a:headEnd/>
                      <a:tailEnd/>
                    </a:ln>
                  </pic:spPr>
                </pic:pic>
              </a:graphicData>
            </a:graphic>
          </wp:inline>
        </w:drawing>
      </w:r>
    </w:p>
    <w:p w14:paraId="205FC200" w14:textId="065049D3" w:rsidR="006D68A2" w:rsidRPr="006D68A2" w:rsidRDefault="006D68A2" w:rsidP="00DC1917">
      <w:pPr>
        <w:pStyle w:val="BodyText"/>
        <w:rPr>
          <w:rFonts w:asciiTheme="majorHAnsi" w:hAnsiTheme="majorHAnsi" w:cstheme="majorHAnsi"/>
          <w:sz w:val="20"/>
          <w:szCs w:val="20"/>
        </w:rPr>
      </w:pPr>
      <w:r>
        <w:rPr>
          <w:rFonts w:asciiTheme="majorHAnsi" w:hAnsiTheme="majorHAnsi" w:cstheme="majorHAnsi"/>
          <w:sz w:val="20"/>
          <w:szCs w:val="20"/>
        </w:rPr>
        <w:t>Figure 2: T</w:t>
      </w:r>
      <w:r w:rsidRPr="006D68A2">
        <w:rPr>
          <w:rFonts w:asciiTheme="majorHAnsi" w:hAnsiTheme="majorHAnsi" w:cstheme="majorHAnsi"/>
          <w:sz w:val="20"/>
          <w:szCs w:val="20"/>
        </w:rPr>
        <w:t xml:space="preserve">op left: typical search time results in visual search experiments with many trials. Set size (x axis) affects search time in conjunction search, but much less so in color search. However, it is unclear whether this pattern is also true for the first trials in an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w:t>
      </w:r>
      <w:del w:id="218" w:author="Steve Fleming" w:date="2020-09-30T14:44:00Z">
        <w:r w:rsidRPr="006D68A2" w:rsidDel="006D7A69">
          <w:rPr>
            <w:rFonts w:asciiTheme="majorHAnsi" w:hAnsiTheme="majorHAnsi" w:cstheme="majorHAnsi"/>
            <w:sz w:val="20"/>
            <w:szCs w:val="20"/>
          </w:rPr>
          <w:delText xml:space="preserve">mature </w:delText>
        </w:r>
      </w:del>
      <w:ins w:id="219" w:author="Steve Fleming" w:date="2020-09-30T14:44:00Z">
        <w:r w:rsidR="006D7A69">
          <w:rPr>
            <w:rFonts w:asciiTheme="majorHAnsi" w:hAnsiTheme="majorHAnsi" w:cstheme="majorHAnsi"/>
            <w:sz w:val="20"/>
            <w:szCs w:val="20"/>
          </w:rPr>
          <w:t>in place</w:t>
        </w:r>
        <w:r w:rsidR="006D7A69" w:rsidRPr="006D68A2">
          <w:rPr>
            <w:rFonts w:asciiTheme="majorHAnsi" w:hAnsiTheme="majorHAnsi" w:cstheme="majorHAnsi"/>
            <w:sz w:val="20"/>
            <w:szCs w:val="20"/>
          </w:rPr>
          <w:t xml:space="preserve"> </w:t>
        </w:r>
      </w:ins>
      <w:r w:rsidRPr="006D68A2">
        <w:rPr>
          <w:rFonts w:asciiTheme="majorHAnsi" w:hAnsiTheme="majorHAnsi" w:cstheme="majorHAnsi"/>
          <w:sz w:val="20"/>
          <w:szCs w:val="20"/>
        </w:rPr>
        <w:t xml:space="preserve">before engaging with the task. Bottom left: an alternative pattern is that the same qualitative pattern will be observed for blocks 2 and 3, but not in block 1. This will suggest that for </w:t>
      </w:r>
      <w:commentRangeStart w:id="220"/>
      <w:commentRangeStart w:id="221"/>
      <w:r w:rsidRPr="006D68A2">
        <w:rPr>
          <w:rFonts w:asciiTheme="majorHAnsi" w:hAnsiTheme="majorHAnsi" w:cstheme="majorHAnsi"/>
          <w:sz w:val="20"/>
          <w:szCs w:val="20"/>
        </w:rPr>
        <w:t>inference about a</w:t>
      </w:r>
      <w:r w:rsidR="000D0428">
        <w:rPr>
          <w:rFonts w:asciiTheme="majorHAnsi" w:hAnsiTheme="majorHAnsi" w:cstheme="majorHAnsi"/>
          <w:sz w:val="20"/>
          <w:szCs w:val="20"/>
        </w:rPr>
        <w:t>bs</w:t>
      </w:r>
      <w:r w:rsidRPr="006D68A2">
        <w:rPr>
          <w:rFonts w:asciiTheme="majorHAnsi" w:hAnsiTheme="majorHAnsi" w:cstheme="majorHAnsi"/>
          <w:sz w:val="20"/>
          <w:szCs w:val="20"/>
        </w:rPr>
        <w:t>ence to be efficient</w:t>
      </w:r>
      <w:commentRangeEnd w:id="220"/>
      <w:r w:rsidR="00910E1F">
        <w:rPr>
          <w:rStyle w:val="CommentReference"/>
        </w:rPr>
        <w:commentReference w:id="220"/>
      </w:r>
      <w:commentRangeEnd w:id="221"/>
      <w:r w:rsidR="00DC1917">
        <w:rPr>
          <w:rStyle w:val="CommentReference"/>
        </w:rPr>
        <w:commentReference w:id="221"/>
      </w:r>
      <w:ins w:id="222" w:author="Matan Mazor" w:date="2020-10-01T14:21:00Z">
        <w:r w:rsidR="00DC1917">
          <w:rPr>
            <w:rFonts w:asciiTheme="majorHAnsi" w:hAnsiTheme="majorHAnsi" w:cstheme="majorHAnsi"/>
            <w:sz w:val="20"/>
            <w:szCs w:val="20"/>
          </w:rPr>
          <w:t xml:space="preserve"> (i.e., fast and accurate)</w:t>
        </w:r>
      </w:ins>
      <w:r w:rsidRPr="006D68A2">
        <w:rPr>
          <w:rFonts w:asciiTheme="majorHAnsi" w:hAnsiTheme="majorHAnsi" w:cstheme="majorHAnsi"/>
          <w:sz w:val="20"/>
          <w:szCs w:val="20"/>
        </w:rPr>
        <w:t xml:space="preserve">, participants had to experience some </w:t>
      </w:r>
      <w:r w:rsidR="009F69E1">
        <w:rPr>
          <w:rFonts w:asciiTheme="majorHAnsi" w:hAnsiTheme="majorHAnsi" w:cstheme="majorHAnsi"/>
          <w:sz w:val="20"/>
          <w:szCs w:val="20"/>
        </w:rPr>
        <w:t>t</w:t>
      </w:r>
      <w:r w:rsidRPr="006D68A2">
        <w:rPr>
          <w:rFonts w:asciiTheme="majorHAnsi" w:hAnsiTheme="majorHAnsi" w:cstheme="majorHAnsi"/>
          <w:sz w:val="20"/>
          <w:szCs w:val="20"/>
        </w:rPr>
        <w:t>arget</w:t>
      </w:r>
      <w:r w:rsidR="009F69E1">
        <w:rPr>
          <w:rFonts w:asciiTheme="majorHAnsi" w:hAnsiTheme="majorHAnsi" w:cstheme="majorHAnsi"/>
          <w:sz w:val="20"/>
          <w:szCs w:val="20"/>
        </w:rPr>
        <w:t>-p</w:t>
      </w:r>
      <w:r w:rsidRPr="006D68A2">
        <w:rPr>
          <w:rFonts w:asciiTheme="majorHAnsi" w:hAnsiTheme="majorHAnsi" w:cstheme="majorHAnsi"/>
          <w:sz w:val="20"/>
          <w:szCs w:val="20"/>
        </w:rPr>
        <w:t xml:space="preserve">resent trials. Bottom right: alternatively, some of the metacognitive knowledge is available prior to engaging with the task, and some is acquired by exposure to </w:t>
      </w:r>
      <w:r w:rsidR="00403A82">
        <w:rPr>
          <w:rFonts w:asciiTheme="majorHAnsi" w:hAnsiTheme="majorHAnsi" w:cstheme="majorHAnsi"/>
          <w:sz w:val="20"/>
          <w:szCs w:val="20"/>
        </w:rPr>
        <w:t>t</w:t>
      </w:r>
      <w:r w:rsidRPr="006D68A2">
        <w:rPr>
          <w:rFonts w:asciiTheme="majorHAnsi" w:hAnsiTheme="majorHAnsi" w:cstheme="majorHAnsi"/>
          <w:sz w:val="20"/>
          <w:szCs w:val="20"/>
        </w:rPr>
        <w:t>arget</w:t>
      </w:r>
      <w:r w:rsidR="00403A82">
        <w:rPr>
          <w:rFonts w:asciiTheme="majorHAnsi" w:hAnsiTheme="majorHAnsi" w:cstheme="majorHAnsi"/>
          <w:sz w:val="20"/>
          <w:szCs w:val="20"/>
        </w:rPr>
        <w:t>-p</w:t>
      </w:r>
      <w:r w:rsidRPr="006D68A2">
        <w:rPr>
          <w:rFonts w:asciiTheme="majorHAnsi" w:hAnsiTheme="majorHAnsi" w:cstheme="majorHAnsi"/>
          <w:sz w:val="20"/>
          <w:szCs w:val="20"/>
        </w:rPr>
        <w:t xml:space="preserve">resent trials. </w:t>
      </w:r>
      <w:commentRangeStart w:id="223"/>
      <w:r w:rsidRPr="006D68A2">
        <w:rPr>
          <w:rFonts w:asciiTheme="majorHAnsi" w:hAnsiTheme="majorHAnsi" w:cstheme="majorHAnsi"/>
          <w:sz w:val="20"/>
          <w:szCs w:val="20"/>
        </w:rPr>
        <w:t xml:space="preserve">This will manifest as different slopes for conjunction and color searches in blocks 1 </w:t>
      </w:r>
      <w:r w:rsidRPr="006D68A2">
        <w:rPr>
          <w:rFonts w:asciiTheme="majorHAnsi" w:hAnsiTheme="majorHAnsi" w:cstheme="majorHAnsi"/>
          <w:i/>
          <w:iCs/>
          <w:sz w:val="20"/>
          <w:szCs w:val="20"/>
        </w:rPr>
        <w:t>and</w:t>
      </w:r>
      <w:r>
        <w:rPr>
          <w:rFonts w:asciiTheme="majorHAnsi" w:hAnsiTheme="majorHAnsi" w:cstheme="majorHAnsi"/>
          <w:sz w:val="20"/>
          <w:szCs w:val="20"/>
        </w:rPr>
        <w:t xml:space="preserve"> </w:t>
      </w:r>
      <w:r w:rsidRPr="006D68A2">
        <w:rPr>
          <w:rFonts w:asciiTheme="majorHAnsi" w:hAnsiTheme="majorHAnsi" w:cstheme="majorHAnsi"/>
          <w:sz w:val="20"/>
          <w:szCs w:val="20"/>
        </w:rPr>
        <w:t>a learning effect for color search between blocks 1 and 3.</w:t>
      </w:r>
      <w:commentRangeEnd w:id="223"/>
      <w:r w:rsidR="00251F16">
        <w:rPr>
          <w:rStyle w:val="CommentReference"/>
        </w:rPr>
        <w:commentReference w:id="223"/>
      </w:r>
    </w:p>
    <w:p w14:paraId="01153549" w14:textId="0795FEE1" w:rsidR="007677CB" w:rsidRDefault="00443BA1">
      <w:pPr>
        <w:pStyle w:val="BodyText"/>
      </w:pPr>
      <w:r>
        <w:lastRenderedPageBreak/>
        <w:t xml:space="preserve"> Subject-wise search slopes will be extracted for each combination of search type (color or conjunction) and block number by fitting a linear regression model to the reaction time data with one intercept and one set-size term.</w:t>
      </w:r>
    </w:p>
    <w:p w14:paraId="25A9DA5B" w14:textId="2DFA8582" w:rsidR="007677CB" w:rsidRDefault="00443BA1" w:rsidP="00DC1917">
      <w:pPr>
        <w:pStyle w:val="BodyText"/>
      </w:pPr>
      <w:del w:id="224" w:author="Matan Mazor" w:date="2020-10-01T14:28:00Z">
        <w:r w:rsidDel="00DC1917">
          <w:delText>Analysis for Experiments 1 and 3 will follow the same procedure:</w:delText>
        </w:r>
      </w:del>
      <w:ins w:id="225" w:author="Matan Mazor" w:date="2020-10-01T14:28:00Z">
        <w:r w:rsidR="00DC1917">
          <w:t>Analysis will comprise</w:t>
        </w:r>
      </w:ins>
      <w:r>
        <w:t xml:space="preserve"> a positive control based on Target Present trials, a test of the presence of a pop-out effect for color search in block 1, and a test for the change in slope for color search between blocks 1 and 3. All hypotheses will be tested using </w:t>
      </w:r>
      <w:r w:rsidR="001D2532">
        <w:t>paired-samples</w:t>
      </w:r>
      <w:r>
        <w:t xml:space="preserve"> t-test</w:t>
      </w:r>
      <w:r w:rsidR="00DD381E">
        <w:t>s</w:t>
      </w:r>
      <w:r>
        <w:t>, with a significance level of 0.05</w:t>
      </w:r>
      <w:ins w:id="226" w:author="Matan Mazor" w:date="2020-10-01T14:26:00Z">
        <w:r w:rsidR="00DC1917">
          <w:t>.</w:t>
        </w:r>
      </w:ins>
      <w:del w:id="227" w:author="Matan Mazor" w:date="2020-10-01T14:26:00Z">
        <w:r w:rsidDel="00DC1917">
          <w:delText xml:space="preserve">. Experiment 2 will be analyzed in a similar manner with some changes, indicated </w:delText>
        </w:r>
        <w:r w:rsidR="00B96908" w:rsidDel="00DC1917">
          <w:delText>later in</w:delText>
        </w:r>
        <w:r w:rsidDel="00DC1917">
          <w:delText xml:space="preserve"> this section.</w:delText>
        </w:r>
      </w:del>
    </w:p>
    <w:p w14:paraId="002AAEAE" w14:textId="77777777" w:rsidR="007677CB" w:rsidRDefault="00443BA1">
      <w:pPr>
        <w:pStyle w:val="BodyText"/>
      </w:pPr>
      <w:r>
        <w:t>Given the fact that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14:paraId="007BEB1F" w14:textId="6BA72960" w:rsidR="007677CB" w:rsidRDefault="00443BA1">
      <w:pPr>
        <w:pStyle w:val="BodyText"/>
      </w:pPr>
      <w:r>
        <w:rPr>
          <w:i/>
        </w:rPr>
        <w:t>Hypothesis 1 (Positive control)</w:t>
      </w:r>
      <w:r>
        <w:t>: To validate our methods and the quality of our data, we will test for a difference between search slopes for color and conjunction search in block 2 (</w:t>
      </w:r>
      <w:r w:rsidR="00702FCF">
        <w:t>t</w:t>
      </w:r>
      <w:r>
        <w:t>arget</w:t>
      </w:r>
      <w:r w:rsidR="00702FCF">
        <w:t>-p</w:t>
      </w:r>
      <w:r>
        <w:t>resent). Based on previous work we expect a steeper slope for conjunction than for color search (Treisman &amp; Gelade, 1980; Wolfe, 1998). This positive control will serve to confirm that these effects are detectable in a large sample, even with only one trial per cell.</w:t>
      </w:r>
    </w:p>
    <w:p w14:paraId="2CF7ABF0" w14:textId="67B238D0" w:rsidR="007677CB" w:rsidRDefault="00443BA1">
      <w:pPr>
        <w:pStyle w:val="BodyText"/>
      </w:pPr>
      <w:r>
        <w:rPr>
          <w:i/>
        </w:rPr>
        <w:t>Hypothesis 2</w:t>
      </w:r>
      <w:r>
        <w:t>: Pop-out for color absence in block 1. Throughout our analysis, we will define pop-out as a search slope significantly lower than 10 ms/item. This cutoff was chosen based on empirical distributions of search slopes in feature search (Wolfe, 1998). We will test the null hypothesis that the search slope in the color search, block 1 (</w:t>
      </w:r>
      <w:r w:rsidR="00F11720">
        <w:t>t</w:t>
      </w:r>
      <w:r>
        <w:t>arget</w:t>
      </w:r>
      <w:r w:rsidR="00F11720">
        <w:t>-a</w:t>
      </w:r>
      <w:r>
        <w:t xml:space="preserve">bsent) </w:t>
      </w:r>
      <w:r w:rsidR="002A0C86">
        <w:t xml:space="preserve">is </w:t>
      </w:r>
      <w:r>
        <w:t>equal to or is higher than 10ms/item, using a t-test. We will further test the null hypothesis that search slopes for color and conjunction searches in blocks 1 are equal.</w:t>
      </w:r>
    </w:p>
    <w:p w14:paraId="348BF213" w14:textId="56A6D278" w:rsidR="007677CB" w:rsidRDefault="00443BA1">
      <w:pPr>
        <w:pStyle w:val="BodyText"/>
      </w:pPr>
      <w:r>
        <w:rPr>
          <w:i/>
        </w:rPr>
        <w:lastRenderedPageBreak/>
        <w:t>Hypothesis 3</w:t>
      </w:r>
      <w:r>
        <w:t xml:space="preserve">: Pop-out for color absence in block 3. We will test the null hypothesis that the search slope in the color search, block 3 (target absent) </w:t>
      </w:r>
      <w:r w:rsidR="00115298">
        <w:t xml:space="preserve">is </w:t>
      </w:r>
      <w:r>
        <w:t>equal to or is higher than 10ms/item, using a t-test. We will further test the null hypothesis that search slopes for color and conjunction searches in blocks 3 are equal.</w:t>
      </w:r>
    </w:p>
    <w:p w14:paraId="77D29C2D" w14:textId="39EB02D0" w:rsidR="007677CB" w:rsidRDefault="00443BA1">
      <w:pPr>
        <w:pStyle w:val="BodyText"/>
      </w:pPr>
      <w:r>
        <w:rPr>
          <w:i/>
        </w:rPr>
        <w:t>Hypothesis 4</w:t>
      </w:r>
      <w:r>
        <w:t xml:space="preserve">: Search slope for color search changes between blocks 1 and 3. We will test the null hypothesis that the search slope in the color search, block 1 (target absent) </w:t>
      </w:r>
      <w:r w:rsidR="00147ADD">
        <w:t xml:space="preserve">is </w:t>
      </w:r>
      <w:r>
        <w:t xml:space="preserve">equal to </w:t>
      </w:r>
      <w:r w:rsidR="003E5C64">
        <w:t xml:space="preserve">the </w:t>
      </w:r>
      <w:r>
        <w:t>search slope in the color search, block 1 (target absent).</w:t>
      </w:r>
    </w:p>
    <w:p w14:paraId="65BE67AA" w14:textId="62AE6F4D" w:rsidR="007677CB" w:rsidRDefault="00443BA1">
      <w:pPr>
        <w:pStyle w:val="BodyText"/>
      </w:pPr>
      <w:r>
        <w:rPr>
          <w:i/>
        </w:rPr>
        <w:t>Hypothesis 5</w:t>
      </w:r>
      <w:r>
        <w:t xml:space="preserve">: The change in search slopes between blocks 1 and 3 is different for color and for conjunction searches. To rule out a nonspecific change in search slope between blocks 1 and 3, </w:t>
      </w:r>
      <w:r w:rsidR="00632255">
        <w:t>w</w:t>
      </w:r>
      <w:r>
        <w:t>e will compare the difference in search slopes for color search between block 1 and 3 with the difference in search slopes for conjunction search for the same blocks.</w:t>
      </w:r>
    </w:p>
    <w:p w14:paraId="549BC9FC" w14:textId="4C1025B4" w:rsidR="007677CB" w:rsidDel="00B26796" w:rsidRDefault="00443BA1">
      <w:pPr>
        <w:pStyle w:val="BodyText"/>
        <w:rPr>
          <w:del w:id="228" w:author="Matan Mazor" w:date="2020-10-01T14:31:00Z"/>
        </w:rPr>
      </w:pPr>
      <w:del w:id="229" w:author="Matan Mazor" w:date="2020-10-01T14:31:00Z">
        <w:r w:rsidDel="00B26796">
          <w:delText xml:space="preserve">Experiments 2 will be run only if we find no pop out effect for color search in block 1 (Hypotheses 2). Analysis for Experiment 2 will be similar to analysis for Experiments 1 and 3, with the following changes: Hypothesis 1 (positive control) will be performed on block 3, Hypothesis 2 (pop out for color absence) will be performed on block 2, and Hypotheses 4 and 5 will test for changes in the slope for </w:delText>
        </w:r>
      </w:del>
      <w:ins w:id="230" w:author="Steve Fleming" w:date="2020-09-30T15:54:00Z">
        <w:del w:id="231" w:author="Matan Mazor" w:date="2020-10-01T14:31:00Z">
          <w:r w:rsidR="00CD1D70" w:rsidDel="00B26796">
            <w:delText>t</w:delText>
          </w:r>
        </w:del>
      </w:ins>
      <w:del w:id="232" w:author="Matan Mazor" w:date="2020-10-01T14:31:00Z">
        <w:r w:rsidDel="00B26796">
          <w:delText>Target</w:delText>
        </w:r>
      </w:del>
      <w:ins w:id="233" w:author="Steve Fleming" w:date="2020-09-30T15:54:00Z">
        <w:del w:id="234" w:author="Matan Mazor" w:date="2020-10-01T14:31:00Z">
          <w:r w:rsidR="00CD1D70" w:rsidDel="00B26796">
            <w:delText>-p</w:delText>
          </w:r>
        </w:del>
      </w:ins>
      <w:del w:id="235" w:author="Matan Mazor" w:date="2020-10-01T14:31:00Z">
        <w:r w:rsidDel="00B26796">
          <w:delText xml:space="preserve"> Present, rather than </w:delText>
        </w:r>
      </w:del>
      <w:ins w:id="236" w:author="Steve Fleming" w:date="2020-09-30T15:54:00Z">
        <w:del w:id="237" w:author="Matan Mazor" w:date="2020-10-01T14:31:00Z">
          <w:r w:rsidR="00CD1D70" w:rsidDel="00B26796">
            <w:delText>t</w:delText>
          </w:r>
        </w:del>
      </w:ins>
      <w:del w:id="238" w:author="Matan Mazor" w:date="2020-10-01T14:31:00Z">
        <w:r w:rsidDel="00B26796">
          <w:delText>Target</w:delText>
        </w:r>
      </w:del>
      <w:ins w:id="239" w:author="Steve Fleming" w:date="2020-09-30T15:54:00Z">
        <w:del w:id="240" w:author="Matan Mazor" w:date="2020-10-01T14:31:00Z">
          <w:r w:rsidR="00CD1D70" w:rsidDel="00B26796">
            <w:delText>-a</w:delText>
          </w:r>
        </w:del>
      </w:ins>
      <w:del w:id="241" w:author="Matan Mazor" w:date="2020-10-01T14:31:00Z">
        <w:r w:rsidDel="00B26796">
          <w:delText xml:space="preserve"> Absent trials.</w:delText>
        </w:r>
      </w:del>
    </w:p>
    <w:p w14:paraId="77A0B198" w14:textId="37F0B52B" w:rsidR="007677CB" w:rsidDel="00B26796" w:rsidRDefault="00443BA1">
      <w:pPr>
        <w:pStyle w:val="BodyText"/>
        <w:rPr>
          <w:del w:id="242" w:author="Matan Mazor" w:date="2020-10-01T14:31:00Z"/>
        </w:rPr>
      </w:pPr>
      <w:del w:id="243" w:author="Matan Mazor" w:date="2020-10-01T14:31:00Z">
        <w:r w:rsidDel="00B26796">
          <w:delText>Experiments 3 will be run only if we find a significant, non-generic learning effect between blocks 1 and 3 (Hypotheses 4 and 5), but not in Experiment 2.</w:delText>
        </w:r>
      </w:del>
    </w:p>
    <w:p w14:paraId="6ACA0762" w14:textId="57BCA420" w:rsidR="007677CB" w:rsidDel="00B26796" w:rsidRDefault="00443BA1">
      <w:pPr>
        <w:pStyle w:val="BodyText"/>
        <w:rPr>
          <w:del w:id="244" w:author="Matan Mazor" w:date="2020-10-01T14:31:00Z"/>
        </w:rPr>
      </w:pPr>
      <w:commentRangeStart w:id="245"/>
      <w:del w:id="246" w:author="Matan Mazor" w:date="2020-10-01T14:31:00Z">
        <w:r w:rsidDel="00B26796">
          <w:delText xml:space="preserve">Experiment 2 will test the specificity of the effect for </w:delText>
        </w:r>
      </w:del>
      <w:ins w:id="247" w:author="Steve Fleming" w:date="2020-09-30T15:54:00Z">
        <w:del w:id="248" w:author="Matan Mazor" w:date="2020-10-01T14:31:00Z">
          <w:r w:rsidR="00055AAC" w:rsidDel="00B26796">
            <w:delText>t</w:delText>
          </w:r>
        </w:del>
      </w:ins>
      <w:del w:id="249" w:author="Matan Mazor" w:date="2020-10-01T14:31:00Z">
        <w:r w:rsidDel="00B26796">
          <w:delText>Target-</w:delText>
        </w:r>
      </w:del>
      <w:ins w:id="250" w:author="Steve Fleming" w:date="2020-09-30T15:54:00Z">
        <w:del w:id="251" w:author="Matan Mazor" w:date="2020-10-01T14:31:00Z">
          <w:r w:rsidR="00055AAC" w:rsidDel="00B26796">
            <w:delText>a</w:delText>
          </w:r>
        </w:del>
      </w:ins>
      <w:del w:id="252" w:author="Matan Mazor" w:date="2020-10-01T14:31:00Z">
        <w:r w:rsidDel="00B26796">
          <w:delText>Absent trials</w:delText>
        </w:r>
      </w:del>
      <w:ins w:id="253" w:author="Steve Fleming" w:date="2020-09-30T15:55:00Z">
        <w:del w:id="254" w:author="Matan Mazor" w:date="2020-10-01T14:31:00Z">
          <w:r w:rsidR="009E16D0" w:rsidDel="00B26796">
            <w:delText>decisions</w:delText>
          </w:r>
        </w:del>
      </w:ins>
      <w:del w:id="255" w:author="Matan Mazor" w:date="2020-10-01T14:31:00Z">
        <w:r w:rsidDel="00B26796">
          <w:delText xml:space="preserve">, rather than </w:delText>
        </w:r>
      </w:del>
      <w:ins w:id="256" w:author="Steve Fleming" w:date="2020-09-30T15:55:00Z">
        <w:del w:id="257" w:author="Matan Mazor" w:date="2020-10-01T14:31:00Z">
          <w:r w:rsidR="00C82CE9" w:rsidDel="00B26796">
            <w:delText>visual search decisions</w:delText>
          </w:r>
        </w:del>
      </w:ins>
      <w:del w:id="258" w:author="Matan Mazor" w:date="2020-10-01T14:31:00Z">
        <w:r w:rsidDel="00B26796">
          <w:delText>Target Present trials more generally. Based on the idea that metacognitive knowledge is required for inference about absence much more</w:delText>
        </w:r>
      </w:del>
      <w:ins w:id="259" w:author="Steve Fleming" w:date="2020-09-30T15:55:00Z">
        <w:del w:id="260" w:author="Matan Mazor" w:date="2020-10-01T14:31:00Z">
          <w:r w:rsidR="00676A1E" w:rsidDel="00B26796">
            <w:delText>to a greater extent</w:delText>
          </w:r>
        </w:del>
      </w:ins>
      <w:del w:id="261" w:author="Matan Mazor" w:date="2020-10-01T14:31:00Z">
        <w:r w:rsidDel="00B26796">
          <w:delText xml:space="preserve"> than for inference about presence, we expect to find no learning effect between these blocks. Experiment 3 will test subjects’ ability to generalize across different colors in learning from </w:delText>
        </w:r>
      </w:del>
      <w:ins w:id="262" w:author="Steve Fleming" w:date="2020-09-30T15:55:00Z">
        <w:del w:id="263" w:author="Matan Mazor" w:date="2020-10-01T14:31:00Z">
          <w:r w:rsidR="00575C74" w:rsidDel="00B26796">
            <w:delText>t</w:delText>
          </w:r>
        </w:del>
      </w:ins>
      <w:del w:id="264" w:author="Matan Mazor" w:date="2020-10-01T14:31:00Z">
        <w:r w:rsidDel="00B26796">
          <w:delText>Target</w:delText>
        </w:r>
      </w:del>
      <w:ins w:id="265" w:author="Steve Fleming" w:date="2020-09-30T15:55:00Z">
        <w:del w:id="266" w:author="Matan Mazor" w:date="2020-10-01T14:31:00Z">
          <w:r w:rsidR="00575C74" w:rsidDel="00B26796">
            <w:delText>-p</w:delText>
          </w:r>
        </w:del>
      </w:ins>
      <w:del w:id="267" w:author="Matan Mazor" w:date="2020-10-01T14:31:00Z">
        <w:r w:rsidDel="00B26796">
          <w:delText xml:space="preserve"> Present trials and in using this knowledge to guide their inference about absence in </w:delText>
        </w:r>
      </w:del>
      <w:ins w:id="268" w:author="Steve Fleming" w:date="2020-09-30T15:55:00Z">
        <w:del w:id="269" w:author="Matan Mazor" w:date="2020-10-01T14:31:00Z">
          <w:r w:rsidR="00983989" w:rsidDel="00B26796">
            <w:delText>t</w:delText>
          </w:r>
        </w:del>
      </w:ins>
      <w:del w:id="270" w:author="Matan Mazor" w:date="2020-10-01T14:31:00Z">
        <w:r w:rsidDel="00B26796">
          <w:delText>Target</w:delText>
        </w:r>
      </w:del>
      <w:ins w:id="271" w:author="Steve Fleming" w:date="2020-09-30T15:55:00Z">
        <w:del w:id="272" w:author="Matan Mazor" w:date="2020-10-01T14:31:00Z">
          <w:r w:rsidR="00983989" w:rsidDel="00B26796">
            <w:delText>-a</w:delText>
          </w:r>
        </w:del>
      </w:ins>
      <w:del w:id="273" w:author="Matan Mazor" w:date="2020-10-01T14:31:00Z">
        <w:r w:rsidDel="00B26796">
          <w:delText xml:space="preserve"> Absent trials.</w:delText>
        </w:r>
        <w:commentRangeEnd w:id="245"/>
        <w:r w:rsidR="002C524F" w:rsidDel="00B26796">
          <w:rPr>
            <w:rStyle w:val="CommentReference"/>
          </w:rPr>
          <w:commentReference w:id="245"/>
        </w:r>
      </w:del>
    </w:p>
    <w:p w14:paraId="638A1B7B" w14:textId="77777777" w:rsidR="007677CB" w:rsidRDefault="00443BA1">
      <w:pPr>
        <w:pStyle w:val="Heading2"/>
      </w:pPr>
      <w:bookmarkStart w:id="274" w:name="statistical-power"/>
      <w:r>
        <w:t>Statistical power</w:t>
      </w:r>
      <w:bookmarkEnd w:id="274"/>
    </w:p>
    <w:p w14:paraId="444D38A4" w14:textId="77777777" w:rsidR="007677CB" w:rsidRDefault="00443BA1">
      <w:pPr>
        <w:pStyle w:val="FirstParagraph"/>
      </w:pPr>
      <w:r>
        <w:t>Statistical power calculations were performed using the R-pwr package (Champely, 2020).</w:t>
      </w:r>
    </w:p>
    <w:p w14:paraId="6182C830" w14:textId="2549D35A" w:rsidR="007677CB" w:rsidRDefault="00443BA1">
      <w:pPr>
        <w:pStyle w:val="BodyText"/>
      </w:pPr>
      <w:r>
        <w:t>With a minimum of 320 participants for each hypothesis, we will have statistical power of 95% to detect effects of size 0.20</w:t>
      </w:r>
      <w:r w:rsidR="00B84516">
        <w:t>.</w:t>
      </w:r>
    </w:p>
    <w:p w14:paraId="7146C6C1" w14:textId="77777777" w:rsidR="007677CB" w:rsidRDefault="00443BA1">
      <w:r>
        <w:br w:type="page"/>
      </w:r>
    </w:p>
    <w:p w14:paraId="4343DAD7" w14:textId="05AEEF1F" w:rsidR="007677CB" w:rsidDel="008467FE" w:rsidRDefault="00443BA1">
      <w:pPr>
        <w:pStyle w:val="Heading1"/>
        <w:rPr>
          <w:del w:id="275" w:author="Matan Mazor" w:date="2020-10-01T16:37:00Z"/>
        </w:rPr>
      </w:pPr>
      <w:bookmarkStart w:id="276" w:name="references"/>
      <w:del w:id="277" w:author="Matan Mazor" w:date="2020-10-01T16:37:00Z">
        <w:r w:rsidDel="008467FE">
          <w:lastRenderedPageBreak/>
          <w:delText>References</w:delText>
        </w:r>
        <w:bookmarkEnd w:id="276"/>
      </w:del>
    </w:p>
    <w:p w14:paraId="1D2F4658" w14:textId="661BF880" w:rsidR="007677CB" w:rsidDel="008467FE" w:rsidRDefault="00443BA1">
      <w:pPr>
        <w:pStyle w:val="Bibliography"/>
        <w:rPr>
          <w:del w:id="278" w:author="Matan Mazor" w:date="2020-10-01T16:37:00Z"/>
        </w:rPr>
      </w:pPr>
      <w:del w:id="279" w:author="Matan Mazor" w:date="2020-10-01T16:37:00Z">
        <w:r w:rsidDel="008467FE">
          <w:delText xml:space="preserve">Aust, F., &amp; Barth, M. (2020). </w:delText>
        </w:r>
        <w:r w:rsidDel="008467FE">
          <w:rPr>
            <w:i/>
          </w:rPr>
          <w:delText>papaja: Create APA manuscripts with R Markdown</w:delText>
        </w:r>
        <w:r w:rsidDel="008467FE">
          <w:delText xml:space="preserve">. Retrieved from </w:delText>
        </w:r>
        <w:r w:rsidR="00EB5671" w:rsidDel="008467FE">
          <w:fldChar w:fldCharType="begin"/>
        </w:r>
        <w:r w:rsidR="00EB5671" w:rsidDel="008467FE">
          <w:delInstrText xml:space="preserve"> HYPERLINK "https://github.com/crsh/papaja" \h </w:delInstrText>
        </w:r>
        <w:r w:rsidR="00EB5671" w:rsidDel="008467FE">
          <w:fldChar w:fldCharType="separate"/>
        </w:r>
        <w:r w:rsidDel="008467FE">
          <w:rPr>
            <w:rStyle w:val="Hyperlink"/>
          </w:rPr>
          <w:delText>https://github.com/crsh/papaja</w:delText>
        </w:r>
        <w:r w:rsidR="00EB5671" w:rsidDel="008467FE">
          <w:rPr>
            <w:rStyle w:val="Hyperlink"/>
          </w:rPr>
          <w:fldChar w:fldCharType="end"/>
        </w:r>
      </w:del>
    </w:p>
    <w:p w14:paraId="39AA6873" w14:textId="59C786A6" w:rsidR="007677CB" w:rsidDel="008467FE" w:rsidRDefault="00443BA1">
      <w:pPr>
        <w:pStyle w:val="Bibliography"/>
        <w:rPr>
          <w:del w:id="280" w:author="Matan Mazor" w:date="2020-10-01T16:37:00Z"/>
        </w:rPr>
      </w:pPr>
      <w:del w:id="281" w:author="Matan Mazor" w:date="2020-10-01T16:37:00Z">
        <w:r w:rsidDel="008467FE">
          <w:delText xml:space="preserve">Bates, D., &amp; Maechler, M. (2019). </w:delText>
        </w:r>
        <w:r w:rsidDel="008467FE">
          <w:rPr>
            <w:i/>
          </w:rPr>
          <w:delText>Matrix: Sparse and dense matrix classes and methods</w:delText>
        </w:r>
        <w:r w:rsidDel="008467FE">
          <w:delText xml:space="preserve">. Retrieved from </w:delText>
        </w:r>
        <w:r w:rsidR="00EB5671" w:rsidDel="008467FE">
          <w:fldChar w:fldCharType="begin"/>
        </w:r>
        <w:r w:rsidR="00EB5671" w:rsidDel="008467FE">
          <w:delInstrText xml:space="preserve"> HYPERLINK "https://CRAN.R-project.org/package=Matrix" \h </w:delInstrText>
        </w:r>
        <w:r w:rsidR="00EB5671" w:rsidDel="008467FE">
          <w:fldChar w:fldCharType="separate"/>
        </w:r>
        <w:r w:rsidDel="008467FE">
          <w:rPr>
            <w:rStyle w:val="Hyperlink"/>
          </w:rPr>
          <w:delText>https://CRAN.R-project.org/package=Matrix</w:delText>
        </w:r>
        <w:r w:rsidR="00EB5671" w:rsidDel="008467FE">
          <w:rPr>
            <w:rStyle w:val="Hyperlink"/>
          </w:rPr>
          <w:fldChar w:fldCharType="end"/>
        </w:r>
      </w:del>
    </w:p>
    <w:p w14:paraId="5975CC62" w14:textId="42A055BD" w:rsidR="007677CB" w:rsidDel="008467FE" w:rsidRDefault="00443BA1">
      <w:pPr>
        <w:pStyle w:val="Bibliography"/>
        <w:rPr>
          <w:del w:id="282" w:author="Matan Mazor" w:date="2020-10-01T16:37:00Z"/>
        </w:rPr>
      </w:pPr>
      <w:del w:id="283" w:author="Matan Mazor" w:date="2020-10-01T16:37:00Z">
        <w:r w:rsidDel="008467FE">
          <w:delText xml:space="preserve">Bürkner, P.-C. (2017). brms: An R package for Bayesian multilevel models using Stan. </w:delText>
        </w:r>
        <w:r w:rsidDel="008467FE">
          <w:rPr>
            <w:i/>
          </w:rPr>
          <w:delText>Journal of Statistical Software</w:delText>
        </w:r>
        <w:r w:rsidDel="008467FE">
          <w:delText xml:space="preserve">, </w:delText>
        </w:r>
        <w:r w:rsidDel="008467FE">
          <w:rPr>
            <w:i/>
          </w:rPr>
          <w:delText>80</w:delText>
        </w:r>
        <w:r w:rsidDel="008467FE">
          <w:delText xml:space="preserve">(1), 1–28. </w:delText>
        </w:r>
        <w:r w:rsidR="00EB5671" w:rsidDel="008467FE">
          <w:fldChar w:fldCharType="begin"/>
        </w:r>
        <w:r w:rsidR="00EB5671" w:rsidDel="008467FE">
          <w:delInstrText xml:space="preserve"> HYPERLINK "https://doi.org/10.18637/jss.v080.i01" \h </w:delInstrText>
        </w:r>
        <w:r w:rsidR="00EB5671" w:rsidDel="008467FE">
          <w:fldChar w:fldCharType="separate"/>
        </w:r>
        <w:r w:rsidDel="008467FE">
          <w:rPr>
            <w:rStyle w:val="Hyperlink"/>
          </w:rPr>
          <w:delText>https://doi.org/10.18637/jss.v080.i01</w:delText>
        </w:r>
        <w:r w:rsidR="00EB5671" w:rsidDel="008467FE">
          <w:rPr>
            <w:rStyle w:val="Hyperlink"/>
          </w:rPr>
          <w:fldChar w:fldCharType="end"/>
        </w:r>
      </w:del>
    </w:p>
    <w:p w14:paraId="172EA5D1" w14:textId="23D64860" w:rsidR="007677CB" w:rsidDel="008467FE" w:rsidRDefault="00443BA1">
      <w:pPr>
        <w:pStyle w:val="Bibliography"/>
        <w:rPr>
          <w:del w:id="284" w:author="Matan Mazor" w:date="2020-10-01T16:37:00Z"/>
        </w:rPr>
      </w:pPr>
      <w:del w:id="285" w:author="Matan Mazor" w:date="2020-10-01T16:37:00Z">
        <w:r w:rsidDel="008467FE">
          <w:delText xml:space="preserve">Bürkner, P.-C. (2018). Advanced Bayesian multilevel modeling with the R package brms. </w:delText>
        </w:r>
        <w:r w:rsidDel="008467FE">
          <w:rPr>
            <w:i/>
          </w:rPr>
          <w:delText>The R Journal</w:delText>
        </w:r>
        <w:r w:rsidDel="008467FE">
          <w:delText xml:space="preserve">, </w:delText>
        </w:r>
        <w:r w:rsidDel="008467FE">
          <w:rPr>
            <w:i/>
          </w:rPr>
          <w:delText>10</w:delText>
        </w:r>
        <w:r w:rsidDel="008467FE">
          <w:delText xml:space="preserve">(1), 395–411. </w:delText>
        </w:r>
        <w:r w:rsidR="00EB5671" w:rsidDel="008467FE">
          <w:fldChar w:fldCharType="begin"/>
        </w:r>
        <w:r w:rsidR="00EB5671" w:rsidDel="008467FE">
          <w:delInstrText xml:space="preserve"> HYPERLINK "https://doi.org/10.32614/RJ-2018-017" \h </w:delInstrText>
        </w:r>
        <w:r w:rsidR="00EB5671" w:rsidDel="008467FE">
          <w:fldChar w:fldCharType="separate"/>
        </w:r>
        <w:r w:rsidDel="008467FE">
          <w:rPr>
            <w:rStyle w:val="Hyperlink"/>
          </w:rPr>
          <w:delText>https://doi.org/10.32614/RJ-2018-017</w:delText>
        </w:r>
        <w:r w:rsidR="00EB5671" w:rsidDel="008467FE">
          <w:rPr>
            <w:rStyle w:val="Hyperlink"/>
          </w:rPr>
          <w:fldChar w:fldCharType="end"/>
        </w:r>
      </w:del>
    </w:p>
    <w:p w14:paraId="739C1113" w14:textId="5D35023F" w:rsidR="007677CB" w:rsidDel="008467FE" w:rsidRDefault="00443BA1">
      <w:pPr>
        <w:pStyle w:val="Bibliography"/>
        <w:rPr>
          <w:del w:id="286" w:author="Matan Mazor" w:date="2020-10-01T16:37:00Z"/>
        </w:rPr>
      </w:pPr>
      <w:del w:id="287" w:author="Matan Mazor" w:date="2020-10-01T16:37:00Z">
        <w:r w:rsidDel="008467FE">
          <w:delText xml:space="preserve">Champely, S. (2020). </w:delText>
        </w:r>
        <w:r w:rsidDel="008467FE">
          <w:rPr>
            <w:i/>
          </w:rPr>
          <w:delText>Pwr: Basic functions for power analysis</w:delText>
        </w:r>
        <w:r w:rsidDel="008467FE">
          <w:delText xml:space="preserve">. Retrieved from </w:delText>
        </w:r>
        <w:r w:rsidR="00EB5671" w:rsidDel="008467FE">
          <w:fldChar w:fldCharType="begin"/>
        </w:r>
        <w:r w:rsidR="00EB5671" w:rsidDel="008467FE">
          <w:delInstrText xml:space="preserve"> HYPERLINK "https://CRAN.R-project.org/package=pwr" \h </w:delInstrText>
        </w:r>
        <w:r w:rsidR="00EB5671" w:rsidDel="008467FE">
          <w:fldChar w:fldCharType="separate"/>
        </w:r>
        <w:r w:rsidDel="008467FE">
          <w:rPr>
            <w:rStyle w:val="Hyperlink"/>
          </w:rPr>
          <w:delText>https://CRAN.R-project.org/package=pwr</w:delText>
        </w:r>
        <w:r w:rsidR="00EB5671" w:rsidDel="008467FE">
          <w:rPr>
            <w:rStyle w:val="Hyperlink"/>
          </w:rPr>
          <w:fldChar w:fldCharType="end"/>
        </w:r>
      </w:del>
    </w:p>
    <w:p w14:paraId="4547F10D" w14:textId="757886B8" w:rsidR="007677CB" w:rsidDel="008467FE" w:rsidRDefault="00443BA1">
      <w:pPr>
        <w:pStyle w:val="Bibliography"/>
        <w:rPr>
          <w:del w:id="288" w:author="Matan Mazor" w:date="2020-10-01T16:37:00Z"/>
        </w:rPr>
      </w:pPr>
      <w:del w:id="289" w:author="Matan Mazor" w:date="2020-10-01T16:37:00Z">
        <w:r w:rsidDel="008467FE">
          <w:delText xml:space="preserve">Chun, M. M., &amp; Wolfe, J. M. (1996). Just say no: How are visual searches terminated when there is no target present? </w:delText>
        </w:r>
        <w:r w:rsidDel="008467FE">
          <w:rPr>
            <w:i/>
          </w:rPr>
          <w:delText>Cognitive Psychology</w:delText>
        </w:r>
        <w:r w:rsidDel="008467FE">
          <w:delText xml:space="preserve">, </w:delText>
        </w:r>
        <w:r w:rsidDel="008467FE">
          <w:rPr>
            <w:i/>
          </w:rPr>
          <w:delText>30</w:delText>
        </w:r>
        <w:r w:rsidDel="008467FE">
          <w:delText>(1), 39–78.</w:delText>
        </w:r>
      </w:del>
    </w:p>
    <w:p w14:paraId="73F74FF8" w14:textId="540903E1" w:rsidR="007677CB" w:rsidDel="008467FE" w:rsidRDefault="00443BA1">
      <w:pPr>
        <w:pStyle w:val="Bibliography"/>
        <w:rPr>
          <w:del w:id="290" w:author="Matan Mazor" w:date="2020-10-01T16:37:00Z"/>
        </w:rPr>
      </w:pPr>
      <w:del w:id="291" w:author="Matan Mazor" w:date="2020-10-01T16:37:00Z">
        <w:r w:rsidDel="008467FE">
          <w:delText xml:space="preserve">Eddelbuettel, D., &amp; Balamuta, J. J. (2017). Extending extitR with extitC++: A Brief Introduction to extitRcpp. </w:delText>
        </w:r>
        <w:r w:rsidDel="008467FE">
          <w:rPr>
            <w:i/>
          </w:rPr>
          <w:delText>PeerJ Preprints</w:delText>
        </w:r>
        <w:r w:rsidDel="008467FE">
          <w:delText xml:space="preserve">, </w:delText>
        </w:r>
        <w:r w:rsidDel="008467FE">
          <w:rPr>
            <w:i/>
          </w:rPr>
          <w:delText>5</w:delText>
        </w:r>
        <w:r w:rsidDel="008467FE">
          <w:delText xml:space="preserve">, e3188v1. </w:delText>
        </w:r>
        <w:r w:rsidR="00EB5671" w:rsidDel="008467FE">
          <w:fldChar w:fldCharType="begin"/>
        </w:r>
        <w:r w:rsidR="00EB5671" w:rsidDel="008467FE">
          <w:delInstrText xml:space="preserve"> HYPERLINK "https://doi.org/10.7287/peerj.preprints.3188v1" \h </w:delInstrText>
        </w:r>
        <w:r w:rsidR="00EB5671" w:rsidDel="008467FE">
          <w:fldChar w:fldCharType="separate"/>
        </w:r>
        <w:r w:rsidDel="008467FE">
          <w:rPr>
            <w:rStyle w:val="Hyperlink"/>
          </w:rPr>
          <w:delText>https://doi.org/10.7287/peerj.preprints.3188v1</w:delText>
        </w:r>
        <w:r w:rsidR="00EB5671" w:rsidDel="008467FE">
          <w:rPr>
            <w:rStyle w:val="Hyperlink"/>
          </w:rPr>
          <w:fldChar w:fldCharType="end"/>
        </w:r>
      </w:del>
    </w:p>
    <w:p w14:paraId="71C3CB89" w14:textId="10EA03CA" w:rsidR="007677CB" w:rsidDel="008467FE" w:rsidRDefault="00443BA1">
      <w:pPr>
        <w:pStyle w:val="Bibliography"/>
        <w:rPr>
          <w:del w:id="292" w:author="Matan Mazor" w:date="2020-10-01T16:37:00Z"/>
        </w:rPr>
      </w:pPr>
      <w:del w:id="293" w:author="Matan Mazor" w:date="2020-10-01T16:37:00Z">
        <w:r w:rsidDel="008467FE">
          <w:delText xml:space="preserve">Eddelbuettel, D., &amp; François, R. (2011). Rcpp: Seamless R and C++ integration. </w:delText>
        </w:r>
        <w:r w:rsidDel="008467FE">
          <w:rPr>
            <w:i/>
          </w:rPr>
          <w:delText>Journal of Statistical Software</w:delText>
        </w:r>
        <w:r w:rsidDel="008467FE">
          <w:delText xml:space="preserve">, </w:delText>
        </w:r>
        <w:r w:rsidDel="008467FE">
          <w:rPr>
            <w:i/>
          </w:rPr>
          <w:delText>40</w:delText>
        </w:r>
        <w:r w:rsidDel="008467FE">
          <w:delText xml:space="preserve">(8), 1–18. </w:delText>
        </w:r>
        <w:r w:rsidR="00EB5671" w:rsidDel="008467FE">
          <w:fldChar w:fldCharType="begin"/>
        </w:r>
        <w:r w:rsidR="00EB5671" w:rsidDel="008467FE">
          <w:delInstrText xml:space="preserve"> HYPERLINK "https://doi.org/10.18637/jss.v040.i08" \h </w:delInstrText>
        </w:r>
        <w:r w:rsidR="00EB5671" w:rsidDel="008467FE">
          <w:fldChar w:fldCharType="separate"/>
        </w:r>
        <w:r w:rsidDel="008467FE">
          <w:rPr>
            <w:rStyle w:val="Hyperlink"/>
          </w:rPr>
          <w:delText>https://doi.org/10.18637/jss.v040.i08</w:delText>
        </w:r>
        <w:r w:rsidR="00EB5671" w:rsidDel="008467FE">
          <w:rPr>
            <w:rStyle w:val="Hyperlink"/>
          </w:rPr>
          <w:fldChar w:fldCharType="end"/>
        </w:r>
      </w:del>
    </w:p>
    <w:p w14:paraId="7F643D14" w14:textId="13BA7BF5" w:rsidR="007677CB" w:rsidDel="008467FE" w:rsidRDefault="00443BA1">
      <w:pPr>
        <w:pStyle w:val="Bibliography"/>
        <w:rPr>
          <w:del w:id="294" w:author="Matan Mazor" w:date="2020-10-01T16:37:00Z"/>
        </w:rPr>
      </w:pPr>
      <w:del w:id="295" w:author="Matan Mazor" w:date="2020-10-01T16:37:00Z">
        <w:r w:rsidDel="008467FE">
          <w:delText xml:space="preserve">Ekstrøm, C. T. (2019). </w:delText>
        </w:r>
        <w:r w:rsidDel="008467FE">
          <w:rPr>
            <w:i/>
          </w:rPr>
          <w:delText>MESS: Miscellaneous esoteric statistical scripts</w:delText>
        </w:r>
        <w:r w:rsidDel="008467FE">
          <w:delText xml:space="preserve">. Retrieved from </w:delText>
        </w:r>
        <w:r w:rsidR="00EB5671" w:rsidDel="008467FE">
          <w:fldChar w:fldCharType="begin"/>
        </w:r>
        <w:r w:rsidR="00EB5671" w:rsidDel="008467FE">
          <w:delInstrText xml:space="preserve"> HYPERLINK "https://CRAN.R-project.org/package=MESS" \h </w:delInstrText>
        </w:r>
        <w:r w:rsidR="00EB5671" w:rsidDel="008467FE">
          <w:fldChar w:fldCharType="separate"/>
        </w:r>
        <w:r w:rsidDel="008467FE">
          <w:rPr>
            <w:rStyle w:val="Hyperlink"/>
          </w:rPr>
          <w:delText>https://CRAN.R-project.org/package=MESS</w:delText>
        </w:r>
        <w:r w:rsidR="00EB5671" w:rsidDel="008467FE">
          <w:rPr>
            <w:rStyle w:val="Hyperlink"/>
          </w:rPr>
          <w:fldChar w:fldCharType="end"/>
        </w:r>
      </w:del>
    </w:p>
    <w:p w14:paraId="43882146" w14:textId="0EA15216" w:rsidR="007677CB" w:rsidDel="008467FE" w:rsidRDefault="00443BA1">
      <w:pPr>
        <w:pStyle w:val="Bibliography"/>
        <w:rPr>
          <w:del w:id="296" w:author="Matan Mazor" w:date="2020-10-01T16:37:00Z"/>
        </w:rPr>
      </w:pPr>
      <w:del w:id="297" w:author="Matan Mazor" w:date="2020-10-01T16:37:00Z">
        <w:r w:rsidDel="008467FE">
          <w:delText xml:space="preserve">Henry, L., &amp; Wickham, H. (2020). </w:delText>
        </w:r>
        <w:r w:rsidDel="008467FE">
          <w:rPr>
            <w:i/>
          </w:rPr>
          <w:delText>Purrr: Functional programming tools</w:delText>
        </w:r>
        <w:r w:rsidDel="008467FE">
          <w:delText xml:space="preserve">. Retrieved from </w:delText>
        </w:r>
        <w:r w:rsidR="00EB5671" w:rsidDel="008467FE">
          <w:fldChar w:fldCharType="begin"/>
        </w:r>
        <w:r w:rsidR="00EB5671" w:rsidDel="008467FE">
          <w:delInstrText xml:space="preserve"> HYPERLINK "https://CRAN.R-project.org/package=purrr" \h </w:delInstrText>
        </w:r>
        <w:r w:rsidR="00EB5671" w:rsidDel="008467FE">
          <w:fldChar w:fldCharType="separate"/>
        </w:r>
        <w:r w:rsidDel="008467FE">
          <w:rPr>
            <w:rStyle w:val="Hyperlink"/>
          </w:rPr>
          <w:delText>https://CRAN.R-project.org/package=purrr</w:delText>
        </w:r>
        <w:r w:rsidR="00EB5671" w:rsidDel="008467FE">
          <w:rPr>
            <w:rStyle w:val="Hyperlink"/>
          </w:rPr>
          <w:fldChar w:fldCharType="end"/>
        </w:r>
      </w:del>
    </w:p>
    <w:p w14:paraId="587161C1" w14:textId="2FA458CD" w:rsidR="007677CB" w:rsidDel="008467FE" w:rsidRDefault="00443BA1">
      <w:pPr>
        <w:pStyle w:val="Bibliography"/>
        <w:rPr>
          <w:del w:id="298" w:author="Matan Mazor" w:date="2020-10-01T16:37:00Z"/>
        </w:rPr>
      </w:pPr>
      <w:del w:id="299" w:author="Matan Mazor" w:date="2020-10-01T16:37:00Z">
        <w:r w:rsidDel="008467FE">
          <w:delText xml:space="preserve">Moran, R., Zehetleitner, M., Müller, H. J., &amp; Usher, M. (2013). Competitive guided search: Meeting the challenge of benchmark rt distributions. </w:delText>
        </w:r>
        <w:r w:rsidDel="008467FE">
          <w:rPr>
            <w:i/>
          </w:rPr>
          <w:delText>Journal of Vision</w:delText>
        </w:r>
        <w:r w:rsidDel="008467FE">
          <w:delText xml:space="preserve">, </w:delText>
        </w:r>
        <w:r w:rsidDel="008467FE">
          <w:rPr>
            <w:i/>
          </w:rPr>
          <w:delText>13</w:delText>
        </w:r>
        <w:r w:rsidDel="008467FE">
          <w:delText>(8), 24–24.</w:delText>
        </w:r>
      </w:del>
    </w:p>
    <w:p w14:paraId="10C01576" w14:textId="7668E45E" w:rsidR="007677CB" w:rsidDel="008467FE" w:rsidRDefault="00443BA1">
      <w:pPr>
        <w:pStyle w:val="Bibliography"/>
        <w:rPr>
          <w:del w:id="300" w:author="Matan Mazor" w:date="2020-10-01T16:37:00Z"/>
        </w:rPr>
      </w:pPr>
      <w:del w:id="301" w:author="Matan Mazor" w:date="2020-10-01T16:37:00Z">
        <w:r w:rsidDel="008467FE">
          <w:delText xml:space="preserve">Morey, R. D., &amp; Rouder, J. N. (2018). </w:delText>
        </w:r>
        <w:r w:rsidDel="008467FE">
          <w:rPr>
            <w:i/>
          </w:rPr>
          <w:delText>BayesFactor: Computation of bayes factors for common designs</w:delText>
        </w:r>
        <w:r w:rsidDel="008467FE">
          <w:delText xml:space="preserve">. Retrieved from </w:delText>
        </w:r>
        <w:r w:rsidR="00EB5671" w:rsidDel="008467FE">
          <w:fldChar w:fldCharType="begin"/>
        </w:r>
        <w:r w:rsidR="00EB5671" w:rsidDel="008467FE">
          <w:delInstrText xml:space="preserve"> HYPERLINK "https://CRAN.R-project.org/package=BayesFactor" \h </w:delInstrText>
        </w:r>
        <w:r w:rsidR="00EB5671" w:rsidDel="008467FE">
          <w:fldChar w:fldCharType="separate"/>
        </w:r>
        <w:r w:rsidDel="008467FE">
          <w:rPr>
            <w:rStyle w:val="Hyperlink"/>
          </w:rPr>
          <w:delText>https://CRAN.R-project.org/package=BayesFactor</w:delText>
        </w:r>
        <w:r w:rsidR="00EB5671" w:rsidDel="008467FE">
          <w:rPr>
            <w:rStyle w:val="Hyperlink"/>
          </w:rPr>
          <w:fldChar w:fldCharType="end"/>
        </w:r>
      </w:del>
    </w:p>
    <w:p w14:paraId="34041C5F" w14:textId="7721E439" w:rsidR="007677CB" w:rsidDel="008467FE" w:rsidRDefault="00443BA1">
      <w:pPr>
        <w:pStyle w:val="Bibliography"/>
        <w:rPr>
          <w:del w:id="302" w:author="Matan Mazor" w:date="2020-10-01T16:37:00Z"/>
        </w:rPr>
      </w:pPr>
      <w:del w:id="303" w:author="Matan Mazor" w:date="2020-10-01T16:37:00Z">
        <w:r w:rsidDel="008467FE">
          <w:delText xml:space="preserve">Müller, K., &amp; Wickham, H. (2020). </w:delText>
        </w:r>
        <w:r w:rsidDel="008467FE">
          <w:rPr>
            <w:i/>
          </w:rPr>
          <w:delText>Tibble: Simple data frames</w:delText>
        </w:r>
        <w:r w:rsidDel="008467FE">
          <w:delText xml:space="preserve">. Retrieved from </w:delText>
        </w:r>
        <w:r w:rsidR="00EB5671" w:rsidDel="008467FE">
          <w:fldChar w:fldCharType="begin"/>
        </w:r>
        <w:r w:rsidR="00EB5671" w:rsidDel="008467FE">
          <w:delInstrText xml:space="preserve"> HYPERLINK "https://CRAN.R-project.org/package=tibble" \h </w:delInstrText>
        </w:r>
        <w:r w:rsidR="00EB5671" w:rsidDel="008467FE">
          <w:fldChar w:fldCharType="separate"/>
        </w:r>
        <w:r w:rsidDel="008467FE">
          <w:rPr>
            <w:rStyle w:val="Hyperlink"/>
          </w:rPr>
          <w:delText>https://CRAN.R-project.org/package=tibble</w:delText>
        </w:r>
        <w:r w:rsidR="00EB5671" w:rsidDel="008467FE">
          <w:rPr>
            <w:rStyle w:val="Hyperlink"/>
          </w:rPr>
          <w:fldChar w:fldCharType="end"/>
        </w:r>
      </w:del>
    </w:p>
    <w:p w14:paraId="1CC12D73" w14:textId="0725BE31" w:rsidR="007677CB" w:rsidDel="008467FE" w:rsidRDefault="00443BA1">
      <w:pPr>
        <w:pStyle w:val="Bibliography"/>
        <w:rPr>
          <w:del w:id="304" w:author="Matan Mazor" w:date="2020-10-01T16:37:00Z"/>
        </w:rPr>
      </w:pPr>
      <w:del w:id="305" w:author="Matan Mazor" w:date="2020-10-01T16:37:00Z">
        <w:r w:rsidDel="008467FE">
          <w:delText xml:space="preserve">Navarro, D. (2015). </w:delText>
        </w:r>
        <w:r w:rsidDel="008467FE">
          <w:rPr>
            <w:i/>
          </w:rPr>
          <w:delText>Learning statistics with r: A tutorial for psychology students and other beginners. (Version 0.5)</w:delText>
        </w:r>
        <w:r w:rsidDel="008467FE">
          <w:delText xml:space="preserve">. Adelaide, Australia: University of Adelaide. Retrieved from </w:delText>
        </w:r>
        <w:r w:rsidR="00EB5671" w:rsidDel="008467FE">
          <w:fldChar w:fldCharType="begin"/>
        </w:r>
        <w:r w:rsidR="00EB5671" w:rsidDel="008467FE">
          <w:delInstrText xml:space="preserve"> HYPERLINK "http://ua.edu.au/ccs/teaching/lsr" \h </w:delInstrText>
        </w:r>
        <w:r w:rsidR="00EB5671" w:rsidDel="008467FE">
          <w:fldChar w:fldCharType="separate"/>
        </w:r>
        <w:r w:rsidDel="008467FE">
          <w:rPr>
            <w:rStyle w:val="Hyperlink"/>
          </w:rPr>
          <w:delText>http://ua.edu.au/ccs/teaching/lsr</w:delText>
        </w:r>
        <w:r w:rsidR="00EB5671" w:rsidDel="008467FE">
          <w:rPr>
            <w:rStyle w:val="Hyperlink"/>
          </w:rPr>
          <w:fldChar w:fldCharType="end"/>
        </w:r>
      </w:del>
    </w:p>
    <w:p w14:paraId="39F94C73" w14:textId="559FE27E" w:rsidR="007677CB" w:rsidDel="008467FE" w:rsidRDefault="00443BA1">
      <w:pPr>
        <w:pStyle w:val="Bibliography"/>
        <w:rPr>
          <w:del w:id="306" w:author="Matan Mazor" w:date="2020-10-01T16:37:00Z"/>
        </w:rPr>
      </w:pPr>
      <w:del w:id="307" w:author="Matan Mazor" w:date="2020-10-01T16:37:00Z">
        <w:r w:rsidDel="008467FE">
          <w:delText xml:space="preserve">Plummer, M., Best, N., Cowles, K., &amp; Vines, K. (2006). CODA: Convergence diagnosis and output analysis for mcmc. </w:delText>
        </w:r>
        <w:r w:rsidDel="008467FE">
          <w:rPr>
            <w:i/>
          </w:rPr>
          <w:delText>R News</w:delText>
        </w:r>
        <w:r w:rsidDel="008467FE">
          <w:delText xml:space="preserve">, </w:delText>
        </w:r>
        <w:r w:rsidDel="008467FE">
          <w:rPr>
            <w:i/>
          </w:rPr>
          <w:delText>6</w:delText>
        </w:r>
        <w:r w:rsidDel="008467FE">
          <w:delText xml:space="preserve">(1), 7–11. Retrieved from </w:delText>
        </w:r>
        <w:r w:rsidR="00EB5671" w:rsidDel="008467FE">
          <w:fldChar w:fldCharType="begin"/>
        </w:r>
        <w:r w:rsidR="00EB5671" w:rsidDel="008467FE">
          <w:delInstrText xml:space="preserve"> HYPERLINK "https://journal.r-project.org/archive/" \h </w:delInstrText>
        </w:r>
        <w:r w:rsidR="00EB5671" w:rsidDel="008467FE">
          <w:fldChar w:fldCharType="separate"/>
        </w:r>
        <w:r w:rsidDel="008467FE">
          <w:rPr>
            <w:rStyle w:val="Hyperlink"/>
          </w:rPr>
          <w:delText>https://journal.r-project.org/archive/</w:delText>
        </w:r>
        <w:r w:rsidR="00EB5671" w:rsidDel="008467FE">
          <w:rPr>
            <w:rStyle w:val="Hyperlink"/>
          </w:rPr>
          <w:fldChar w:fldCharType="end"/>
        </w:r>
      </w:del>
    </w:p>
    <w:p w14:paraId="2BF6B00B" w14:textId="210B5E01" w:rsidR="007677CB" w:rsidDel="008467FE" w:rsidRDefault="00443BA1">
      <w:pPr>
        <w:pStyle w:val="Bibliography"/>
        <w:rPr>
          <w:del w:id="308" w:author="Matan Mazor" w:date="2020-10-01T16:37:00Z"/>
        </w:rPr>
      </w:pPr>
      <w:del w:id="309" w:author="Matan Mazor" w:date="2020-10-01T16:37:00Z">
        <w:r w:rsidDel="008467FE">
          <w:delText xml:space="preserve">R Core Team. (2019). </w:delText>
        </w:r>
        <w:r w:rsidDel="008467FE">
          <w:rPr>
            <w:i/>
          </w:rPr>
          <w:delText>R: A language and environment for statistical computing</w:delText>
        </w:r>
        <w:r w:rsidDel="008467FE">
          <w:delText xml:space="preserve">. Vienna, Austria: R Foundation for Statistical Computing. Retrieved from </w:delText>
        </w:r>
        <w:r w:rsidR="00EB5671" w:rsidDel="008467FE">
          <w:fldChar w:fldCharType="begin"/>
        </w:r>
        <w:r w:rsidR="00EB5671" w:rsidDel="008467FE">
          <w:delInstrText xml:space="preserve"> HYPERLINK "https://www.R-project.org/" \h </w:delInstrText>
        </w:r>
        <w:r w:rsidR="00EB5671" w:rsidDel="008467FE">
          <w:fldChar w:fldCharType="separate"/>
        </w:r>
        <w:r w:rsidDel="008467FE">
          <w:rPr>
            <w:rStyle w:val="Hyperlink"/>
          </w:rPr>
          <w:delText>https://www.R-project.org/</w:delText>
        </w:r>
        <w:r w:rsidR="00EB5671" w:rsidDel="008467FE">
          <w:rPr>
            <w:rStyle w:val="Hyperlink"/>
          </w:rPr>
          <w:fldChar w:fldCharType="end"/>
        </w:r>
      </w:del>
    </w:p>
    <w:p w14:paraId="31CC6ECA" w14:textId="6C161873" w:rsidR="007677CB" w:rsidDel="008467FE" w:rsidRDefault="00443BA1">
      <w:pPr>
        <w:pStyle w:val="Bibliography"/>
        <w:rPr>
          <w:del w:id="310" w:author="Matan Mazor" w:date="2020-10-01T16:37:00Z"/>
        </w:rPr>
      </w:pPr>
      <w:del w:id="311" w:author="Matan Mazor" w:date="2020-10-01T16:37:00Z">
        <w:r w:rsidDel="008467FE">
          <w:delText xml:space="preserve">Robinson, D., &amp; Hayes, A. (2020). </w:delText>
        </w:r>
        <w:r w:rsidDel="008467FE">
          <w:rPr>
            <w:i/>
          </w:rPr>
          <w:delText>Broom: Convert statistical analysis objects into tidy tibbles</w:delText>
        </w:r>
        <w:r w:rsidDel="008467FE">
          <w:delText xml:space="preserve">. Retrieved from </w:delText>
        </w:r>
        <w:r w:rsidR="00EB5671" w:rsidDel="008467FE">
          <w:fldChar w:fldCharType="begin"/>
        </w:r>
        <w:r w:rsidR="00EB5671" w:rsidDel="008467FE">
          <w:delInstrText xml:space="preserve"> HYPERLINK "https://CRAN.R-project.org/package=broom" \h </w:delInstrText>
        </w:r>
        <w:r w:rsidR="00EB5671" w:rsidDel="008467FE">
          <w:fldChar w:fldCharType="separate"/>
        </w:r>
        <w:r w:rsidDel="008467FE">
          <w:rPr>
            <w:rStyle w:val="Hyperlink"/>
          </w:rPr>
          <w:delText>https://CRAN.R-project.org/package=broom</w:delText>
        </w:r>
        <w:r w:rsidR="00EB5671" w:rsidDel="008467FE">
          <w:rPr>
            <w:rStyle w:val="Hyperlink"/>
          </w:rPr>
          <w:fldChar w:fldCharType="end"/>
        </w:r>
      </w:del>
    </w:p>
    <w:p w14:paraId="0AC2F83A" w14:textId="0970D4E2" w:rsidR="007677CB" w:rsidDel="008467FE" w:rsidRDefault="00443BA1">
      <w:pPr>
        <w:pStyle w:val="Bibliography"/>
        <w:rPr>
          <w:del w:id="312" w:author="Matan Mazor" w:date="2020-10-01T16:37:00Z"/>
        </w:rPr>
      </w:pPr>
      <w:del w:id="313" w:author="Matan Mazor" w:date="2020-10-01T16:37:00Z">
        <w:r w:rsidDel="008467FE">
          <w:delText xml:space="preserve">Treisman, A. M., &amp; Gelade, G. (1980). A feature-integration theory of attention. </w:delText>
        </w:r>
        <w:r w:rsidDel="008467FE">
          <w:rPr>
            <w:i/>
          </w:rPr>
          <w:delText>Cognitive Psychology</w:delText>
        </w:r>
        <w:r w:rsidDel="008467FE">
          <w:delText xml:space="preserve">, </w:delText>
        </w:r>
        <w:r w:rsidDel="008467FE">
          <w:rPr>
            <w:i/>
          </w:rPr>
          <w:delText>12</w:delText>
        </w:r>
        <w:r w:rsidDel="008467FE">
          <w:delText>(1), 97–136.</w:delText>
        </w:r>
      </w:del>
    </w:p>
    <w:p w14:paraId="74B98F6D" w14:textId="78BC69C2" w:rsidR="007677CB" w:rsidDel="008467FE" w:rsidRDefault="00443BA1">
      <w:pPr>
        <w:pStyle w:val="Bibliography"/>
        <w:rPr>
          <w:del w:id="314" w:author="Matan Mazor" w:date="2020-10-01T16:37:00Z"/>
        </w:rPr>
      </w:pPr>
      <w:del w:id="315" w:author="Matan Mazor" w:date="2020-10-01T16:37:00Z">
        <w:r w:rsidDel="008467FE">
          <w:delText xml:space="preserve">Wickham, H. (2016). </w:delText>
        </w:r>
        <w:r w:rsidDel="008467FE">
          <w:rPr>
            <w:i/>
          </w:rPr>
          <w:delText>Ggplot2: Elegant graphics for data analysis</w:delText>
        </w:r>
        <w:r w:rsidDel="008467FE">
          <w:delText xml:space="preserve">. Springer-Verlag New York. Retrieved from </w:delText>
        </w:r>
        <w:r w:rsidR="00EB5671" w:rsidDel="008467FE">
          <w:fldChar w:fldCharType="begin"/>
        </w:r>
        <w:r w:rsidR="00EB5671" w:rsidDel="008467FE">
          <w:delInstrText xml:space="preserve"> HYPERLINK "https://ggplot2.tidyverse.org" \h </w:delInstrText>
        </w:r>
        <w:r w:rsidR="00EB5671" w:rsidDel="008467FE">
          <w:fldChar w:fldCharType="separate"/>
        </w:r>
        <w:r w:rsidDel="008467FE">
          <w:rPr>
            <w:rStyle w:val="Hyperlink"/>
          </w:rPr>
          <w:delText>https://ggplot2.tidyverse.org</w:delText>
        </w:r>
        <w:r w:rsidR="00EB5671" w:rsidDel="008467FE">
          <w:rPr>
            <w:rStyle w:val="Hyperlink"/>
          </w:rPr>
          <w:fldChar w:fldCharType="end"/>
        </w:r>
      </w:del>
    </w:p>
    <w:p w14:paraId="0DC037F2" w14:textId="6C8C1AFB" w:rsidR="007677CB" w:rsidDel="008467FE" w:rsidRDefault="00443BA1">
      <w:pPr>
        <w:pStyle w:val="Bibliography"/>
        <w:rPr>
          <w:del w:id="316" w:author="Matan Mazor" w:date="2020-10-01T16:37:00Z"/>
        </w:rPr>
      </w:pPr>
      <w:del w:id="317" w:author="Matan Mazor" w:date="2020-10-01T16:37:00Z">
        <w:r w:rsidDel="008467FE">
          <w:delText xml:space="preserve">Wickham, H. (2019). </w:delText>
        </w:r>
        <w:r w:rsidDel="008467FE">
          <w:rPr>
            <w:i/>
          </w:rPr>
          <w:delText>Stringr: Simple, consistent wrappers for common string operations</w:delText>
        </w:r>
        <w:r w:rsidDel="008467FE">
          <w:delText xml:space="preserve">. Retrieved from </w:delText>
        </w:r>
        <w:r w:rsidR="00EB5671" w:rsidDel="008467FE">
          <w:fldChar w:fldCharType="begin"/>
        </w:r>
        <w:r w:rsidR="00EB5671" w:rsidDel="008467FE">
          <w:delInstrText xml:space="preserve"> HYPERLINK "https://CRAN.R-project.org/package=stringr" \h </w:delInstrText>
        </w:r>
        <w:r w:rsidR="00EB5671" w:rsidDel="008467FE">
          <w:fldChar w:fldCharType="separate"/>
        </w:r>
        <w:r w:rsidDel="008467FE">
          <w:rPr>
            <w:rStyle w:val="Hyperlink"/>
          </w:rPr>
          <w:delText>https://CRAN.R-project.org/package=stringr</w:delText>
        </w:r>
        <w:r w:rsidR="00EB5671" w:rsidDel="008467FE">
          <w:rPr>
            <w:rStyle w:val="Hyperlink"/>
          </w:rPr>
          <w:fldChar w:fldCharType="end"/>
        </w:r>
      </w:del>
    </w:p>
    <w:p w14:paraId="222EEF65" w14:textId="2E3230E6" w:rsidR="007677CB" w:rsidDel="008467FE" w:rsidRDefault="00443BA1">
      <w:pPr>
        <w:pStyle w:val="Bibliography"/>
        <w:rPr>
          <w:del w:id="318" w:author="Matan Mazor" w:date="2020-10-01T16:37:00Z"/>
        </w:rPr>
      </w:pPr>
      <w:del w:id="319" w:author="Matan Mazor" w:date="2020-10-01T16:37:00Z">
        <w:r w:rsidDel="008467FE">
          <w:delText xml:space="preserve">Wickham, H. (2020). </w:delText>
        </w:r>
        <w:r w:rsidDel="008467FE">
          <w:rPr>
            <w:i/>
          </w:rPr>
          <w:delText>Forcats: Tools for working with categorical variables (factors)</w:delText>
        </w:r>
        <w:r w:rsidDel="008467FE">
          <w:delText xml:space="preserve">. Retrieved from </w:delText>
        </w:r>
        <w:r w:rsidR="00EB5671" w:rsidDel="008467FE">
          <w:fldChar w:fldCharType="begin"/>
        </w:r>
        <w:r w:rsidR="00EB5671" w:rsidDel="008467FE">
          <w:delInstrText xml:space="preserve"> HYPERLINK "https://CRAN.R-project.org/package=forcats" \h </w:delInstrText>
        </w:r>
        <w:r w:rsidR="00EB5671" w:rsidDel="008467FE">
          <w:fldChar w:fldCharType="separate"/>
        </w:r>
        <w:r w:rsidDel="008467FE">
          <w:rPr>
            <w:rStyle w:val="Hyperlink"/>
          </w:rPr>
          <w:delText>https://CRAN.R-project.org/package=forcats</w:delText>
        </w:r>
        <w:r w:rsidR="00EB5671" w:rsidDel="008467FE">
          <w:rPr>
            <w:rStyle w:val="Hyperlink"/>
          </w:rPr>
          <w:fldChar w:fldCharType="end"/>
        </w:r>
      </w:del>
    </w:p>
    <w:p w14:paraId="7DA2BD2B" w14:textId="7B0B3130" w:rsidR="007677CB" w:rsidDel="008467FE" w:rsidRDefault="00443BA1">
      <w:pPr>
        <w:pStyle w:val="Bibliography"/>
        <w:rPr>
          <w:del w:id="320" w:author="Matan Mazor" w:date="2020-10-01T16:37:00Z"/>
        </w:rPr>
      </w:pPr>
      <w:del w:id="321" w:author="Matan Mazor" w:date="2020-10-01T16:37:00Z">
        <w:r w:rsidDel="008467FE">
          <w:delText xml:space="preserve">Wickham, H., Averick, M., Bryan, J., Chang, W., McGowan, L. D., François, R., … Yutani, H. (2019). Welcome to the tidyverse. </w:delText>
        </w:r>
        <w:r w:rsidDel="008467FE">
          <w:rPr>
            <w:i/>
          </w:rPr>
          <w:delText>Journal of Open Source Software</w:delText>
        </w:r>
        <w:r w:rsidDel="008467FE">
          <w:delText xml:space="preserve">, </w:delText>
        </w:r>
        <w:r w:rsidDel="008467FE">
          <w:rPr>
            <w:i/>
          </w:rPr>
          <w:delText>4</w:delText>
        </w:r>
        <w:r w:rsidDel="008467FE">
          <w:delText xml:space="preserve">(43), 1686. </w:delText>
        </w:r>
        <w:r w:rsidR="00EB5671" w:rsidDel="008467FE">
          <w:fldChar w:fldCharType="begin"/>
        </w:r>
        <w:r w:rsidR="00EB5671" w:rsidDel="008467FE">
          <w:delInstrText xml:space="preserve"> HYPERLINK "https://doi.org/10.21105/joss.01686" \h </w:delInstrText>
        </w:r>
        <w:r w:rsidR="00EB5671" w:rsidDel="008467FE">
          <w:fldChar w:fldCharType="separate"/>
        </w:r>
        <w:r w:rsidDel="008467FE">
          <w:rPr>
            <w:rStyle w:val="Hyperlink"/>
          </w:rPr>
          <w:delText>https://doi.org/10.21105/joss.01686</w:delText>
        </w:r>
        <w:r w:rsidR="00EB5671" w:rsidDel="008467FE">
          <w:rPr>
            <w:rStyle w:val="Hyperlink"/>
          </w:rPr>
          <w:fldChar w:fldCharType="end"/>
        </w:r>
      </w:del>
    </w:p>
    <w:p w14:paraId="674025C3" w14:textId="3A162971" w:rsidR="007677CB" w:rsidDel="008467FE" w:rsidRDefault="00443BA1">
      <w:pPr>
        <w:pStyle w:val="Bibliography"/>
        <w:rPr>
          <w:del w:id="322" w:author="Matan Mazor" w:date="2020-10-01T16:37:00Z"/>
        </w:rPr>
      </w:pPr>
      <w:del w:id="323" w:author="Matan Mazor" w:date="2020-10-01T16:37:00Z">
        <w:r w:rsidDel="008467FE">
          <w:delText xml:space="preserve">Wickham, H., François, R., Henry, L., &amp; Müller, K. (2020). </w:delText>
        </w:r>
        <w:r w:rsidDel="008467FE">
          <w:rPr>
            <w:i/>
          </w:rPr>
          <w:delText>Dplyr: A grammar of data manipulation</w:delText>
        </w:r>
        <w:r w:rsidDel="008467FE">
          <w:delText xml:space="preserve">. Retrieved from </w:delText>
        </w:r>
        <w:r w:rsidR="00EB5671" w:rsidDel="008467FE">
          <w:fldChar w:fldCharType="begin"/>
        </w:r>
        <w:r w:rsidR="00EB5671" w:rsidDel="008467FE">
          <w:delInstrText xml:space="preserve"> HYPERLINK "https://CRAN.R-project.org/package=dplyr" \h </w:delInstrText>
        </w:r>
        <w:r w:rsidR="00EB5671" w:rsidDel="008467FE">
          <w:fldChar w:fldCharType="separate"/>
        </w:r>
        <w:r w:rsidDel="008467FE">
          <w:rPr>
            <w:rStyle w:val="Hyperlink"/>
          </w:rPr>
          <w:delText>https://CRAN.R-project.org/package=dplyr</w:delText>
        </w:r>
        <w:r w:rsidR="00EB5671" w:rsidDel="008467FE">
          <w:rPr>
            <w:rStyle w:val="Hyperlink"/>
          </w:rPr>
          <w:fldChar w:fldCharType="end"/>
        </w:r>
      </w:del>
    </w:p>
    <w:p w14:paraId="22F58F85" w14:textId="18A6D982" w:rsidR="007677CB" w:rsidDel="008467FE" w:rsidRDefault="00443BA1">
      <w:pPr>
        <w:pStyle w:val="Bibliography"/>
        <w:rPr>
          <w:del w:id="324" w:author="Matan Mazor" w:date="2020-10-01T16:37:00Z"/>
        </w:rPr>
      </w:pPr>
      <w:del w:id="325" w:author="Matan Mazor" w:date="2020-10-01T16:37:00Z">
        <w:r w:rsidDel="008467FE">
          <w:delText xml:space="preserve">Wickham, H., &amp; Henry, L. (2020). </w:delText>
        </w:r>
        <w:r w:rsidDel="008467FE">
          <w:rPr>
            <w:i/>
          </w:rPr>
          <w:delText>Tidyr: Tidy messy data</w:delText>
        </w:r>
        <w:r w:rsidDel="008467FE">
          <w:delText xml:space="preserve">. Retrieved from </w:delText>
        </w:r>
        <w:r w:rsidR="00EB5671" w:rsidDel="008467FE">
          <w:fldChar w:fldCharType="begin"/>
        </w:r>
        <w:r w:rsidR="00EB5671" w:rsidDel="008467FE">
          <w:delInstrText xml:space="preserve"> HYPERLINK "https://CRAN.R-project.org/package=tidyr" \h </w:delInstrText>
        </w:r>
        <w:r w:rsidR="00EB5671" w:rsidDel="008467FE">
          <w:fldChar w:fldCharType="separate"/>
        </w:r>
        <w:r w:rsidDel="008467FE">
          <w:rPr>
            <w:rStyle w:val="Hyperlink"/>
          </w:rPr>
          <w:delText>https://CRAN.R-project.org/package=tidyr</w:delText>
        </w:r>
        <w:r w:rsidR="00EB5671" w:rsidDel="008467FE">
          <w:rPr>
            <w:rStyle w:val="Hyperlink"/>
          </w:rPr>
          <w:fldChar w:fldCharType="end"/>
        </w:r>
      </w:del>
    </w:p>
    <w:p w14:paraId="418FA773" w14:textId="5991F62C" w:rsidR="007677CB" w:rsidDel="008467FE" w:rsidRDefault="00443BA1">
      <w:pPr>
        <w:pStyle w:val="Bibliography"/>
        <w:rPr>
          <w:del w:id="326" w:author="Matan Mazor" w:date="2020-10-01T16:37:00Z"/>
        </w:rPr>
      </w:pPr>
      <w:del w:id="327" w:author="Matan Mazor" w:date="2020-10-01T16:37:00Z">
        <w:r w:rsidDel="008467FE">
          <w:delText xml:space="preserve">Wickham, H., Hester, J., &amp; Francois, R. (2018). </w:delText>
        </w:r>
        <w:r w:rsidDel="008467FE">
          <w:rPr>
            <w:i/>
          </w:rPr>
          <w:delText>Readr: Read rectangular text data</w:delText>
        </w:r>
        <w:r w:rsidDel="008467FE">
          <w:delText xml:space="preserve">. Retrieved from </w:delText>
        </w:r>
        <w:r w:rsidR="00EB5671" w:rsidDel="008467FE">
          <w:fldChar w:fldCharType="begin"/>
        </w:r>
        <w:r w:rsidR="00EB5671" w:rsidDel="008467FE">
          <w:delInstrText xml:space="preserve"> HYPERLINK "https://CRAN.R-project.org/package=readr" \h </w:delInstrText>
        </w:r>
        <w:r w:rsidR="00EB5671" w:rsidDel="008467FE">
          <w:fldChar w:fldCharType="separate"/>
        </w:r>
        <w:r w:rsidDel="008467FE">
          <w:rPr>
            <w:rStyle w:val="Hyperlink"/>
          </w:rPr>
          <w:delText>https://CRAN.R-project.org/package=readr</w:delText>
        </w:r>
        <w:r w:rsidR="00EB5671" w:rsidDel="008467FE">
          <w:rPr>
            <w:rStyle w:val="Hyperlink"/>
          </w:rPr>
          <w:fldChar w:fldCharType="end"/>
        </w:r>
      </w:del>
    </w:p>
    <w:p w14:paraId="3F17C137" w14:textId="1CD62E7F" w:rsidR="007677CB" w:rsidDel="008467FE" w:rsidRDefault="00443BA1">
      <w:pPr>
        <w:pStyle w:val="Bibliography"/>
        <w:rPr>
          <w:del w:id="328" w:author="Matan Mazor" w:date="2020-10-01T16:37:00Z"/>
        </w:rPr>
      </w:pPr>
      <w:del w:id="329" w:author="Matan Mazor" w:date="2020-10-01T16:37:00Z">
        <w:r w:rsidDel="008467FE">
          <w:delText xml:space="preserve">Wilke, C. O. (2019). </w:delText>
        </w:r>
        <w:r w:rsidDel="008467FE">
          <w:rPr>
            <w:i/>
          </w:rPr>
          <w:delText>Cowplot: Streamlined plot theme and plot annotations for ’ggplot2’</w:delText>
        </w:r>
        <w:r w:rsidDel="008467FE">
          <w:delText xml:space="preserve">. Retrieved from </w:delText>
        </w:r>
        <w:r w:rsidR="00EB5671" w:rsidDel="008467FE">
          <w:fldChar w:fldCharType="begin"/>
        </w:r>
        <w:r w:rsidR="00EB5671" w:rsidDel="008467FE">
          <w:delInstrText xml:space="preserve"> HYPERLINK "https://CRAN.R-project.org/package=cowplot" \h </w:delInstrText>
        </w:r>
        <w:r w:rsidR="00EB5671" w:rsidDel="008467FE">
          <w:fldChar w:fldCharType="separate"/>
        </w:r>
        <w:r w:rsidDel="008467FE">
          <w:rPr>
            <w:rStyle w:val="Hyperlink"/>
          </w:rPr>
          <w:delText>https://CRAN.R-project.org/package=cowplot</w:delText>
        </w:r>
        <w:r w:rsidR="00EB5671" w:rsidDel="008467FE">
          <w:rPr>
            <w:rStyle w:val="Hyperlink"/>
          </w:rPr>
          <w:fldChar w:fldCharType="end"/>
        </w:r>
      </w:del>
    </w:p>
    <w:p w14:paraId="0D5C3E0A" w14:textId="3EFEFA66" w:rsidR="007677CB" w:rsidDel="008467FE" w:rsidRDefault="00443BA1">
      <w:pPr>
        <w:pStyle w:val="Bibliography"/>
        <w:rPr>
          <w:del w:id="330" w:author="Matan Mazor" w:date="2020-10-01T16:37:00Z"/>
        </w:rPr>
      </w:pPr>
      <w:del w:id="331" w:author="Matan Mazor" w:date="2020-10-01T16:37:00Z">
        <w:r w:rsidDel="008467FE">
          <w:delText xml:space="preserve">Wolfe, J. M. (1994). Guided search 2.0 a revised model of visual search. </w:delText>
        </w:r>
        <w:r w:rsidDel="008467FE">
          <w:rPr>
            <w:i/>
          </w:rPr>
          <w:delText>Psychonomic Bulletin &amp; Review</w:delText>
        </w:r>
        <w:r w:rsidDel="008467FE">
          <w:delText xml:space="preserve">, </w:delText>
        </w:r>
        <w:r w:rsidDel="008467FE">
          <w:rPr>
            <w:i/>
          </w:rPr>
          <w:delText>1</w:delText>
        </w:r>
        <w:r w:rsidDel="008467FE">
          <w:delText>(2), 202–238.</w:delText>
        </w:r>
      </w:del>
    </w:p>
    <w:p w14:paraId="26C4BE0E" w14:textId="3BA09644" w:rsidR="007677CB" w:rsidDel="008467FE" w:rsidRDefault="00443BA1">
      <w:pPr>
        <w:pStyle w:val="Bibliography"/>
        <w:rPr>
          <w:del w:id="332" w:author="Matan Mazor" w:date="2020-10-01T16:37:00Z"/>
        </w:rPr>
      </w:pPr>
      <w:del w:id="333" w:author="Matan Mazor" w:date="2020-10-01T16:37:00Z">
        <w:r w:rsidDel="008467FE">
          <w:delText xml:space="preserve">Wolfe, J. M. (1998). What can 1 million trials tell us about visual search? </w:delText>
        </w:r>
        <w:r w:rsidDel="008467FE">
          <w:rPr>
            <w:i/>
          </w:rPr>
          <w:delText>Psychological Science</w:delText>
        </w:r>
        <w:r w:rsidDel="008467FE">
          <w:delText xml:space="preserve">, </w:delText>
        </w:r>
        <w:r w:rsidDel="008467FE">
          <w:rPr>
            <w:i/>
          </w:rPr>
          <w:delText>9</w:delText>
        </w:r>
        <w:r w:rsidDel="008467FE">
          <w:delText>(1), 33–39.</w:delText>
        </w:r>
      </w:del>
    </w:p>
    <w:p w14:paraId="64BBF04E" w14:textId="7A494B8D" w:rsidR="007677CB" w:rsidDel="008467FE" w:rsidRDefault="00443BA1">
      <w:pPr>
        <w:pStyle w:val="Bibliography"/>
        <w:rPr>
          <w:del w:id="334" w:author="Matan Mazor" w:date="2020-10-01T16:37:00Z"/>
        </w:rPr>
      </w:pPr>
      <w:del w:id="335" w:author="Matan Mazor" w:date="2020-10-01T16:37:00Z">
        <w:r w:rsidDel="008467FE">
          <w:delText xml:space="preserve">Wolfe, J. M., Cave, K. R., &amp; Franzel, S. L. (1989). Guided search: An alternative to the feature integration model for visual search. </w:delText>
        </w:r>
        <w:r w:rsidDel="008467FE">
          <w:rPr>
            <w:i/>
          </w:rPr>
          <w:delText>Journal of Experimental Psychology: Human Perception and Performance</w:delText>
        </w:r>
        <w:r w:rsidDel="008467FE">
          <w:delText xml:space="preserve">, </w:delText>
        </w:r>
        <w:r w:rsidDel="008467FE">
          <w:rPr>
            <w:i/>
          </w:rPr>
          <w:delText>15</w:delText>
        </w:r>
        <w:r w:rsidDel="008467FE">
          <w:delText>(3), 419.</w:delText>
        </w:r>
      </w:del>
    </w:p>
    <w:p w14:paraId="18FEDCA5" w14:textId="450FA779" w:rsidR="007677CB" w:rsidDel="008467FE" w:rsidRDefault="00443BA1">
      <w:pPr>
        <w:pStyle w:val="Bibliography"/>
        <w:rPr>
          <w:del w:id="336" w:author="Matan Mazor" w:date="2020-10-01T16:37:00Z"/>
        </w:rPr>
      </w:pPr>
      <w:del w:id="337" w:author="Matan Mazor" w:date="2020-10-01T16:37:00Z">
        <w:r w:rsidDel="008467FE">
          <w:delText xml:space="preserve">Wolfe, J. M., &amp; Gray, W. (2007). Guided search 4.0. </w:delText>
        </w:r>
        <w:r w:rsidDel="008467FE">
          <w:rPr>
            <w:i/>
          </w:rPr>
          <w:delText>Integrated Models of Cognitive Systems</w:delText>
        </w:r>
        <w:r w:rsidDel="008467FE">
          <w:delText>, 99–119.</w:delText>
        </w:r>
      </w:del>
    </w:p>
    <w:p w14:paraId="04636689" w14:textId="27B343CE" w:rsidR="007677CB" w:rsidDel="008467FE" w:rsidRDefault="00443BA1">
      <w:pPr>
        <w:pStyle w:val="Bibliography"/>
        <w:rPr>
          <w:del w:id="338" w:author="Matan Mazor" w:date="2020-10-01T16:37:00Z"/>
        </w:rPr>
      </w:pPr>
      <w:del w:id="339" w:author="Matan Mazor" w:date="2020-10-01T16:37:00Z">
        <w:r w:rsidDel="008467FE">
          <w:delText xml:space="preserve">Wolfe, J. M., &amp; Van Wert, M. J. (2010). Varying target prevalence reveals two dissociable decision criteria in visual search. </w:delText>
        </w:r>
        <w:r w:rsidDel="008467FE">
          <w:rPr>
            <w:i/>
          </w:rPr>
          <w:delText>Current Biology</w:delText>
        </w:r>
        <w:r w:rsidDel="008467FE">
          <w:delText xml:space="preserve">, </w:delText>
        </w:r>
        <w:r w:rsidDel="008467FE">
          <w:rPr>
            <w:i/>
          </w:rPr>
          <w:delText>20</w:delText>
        </w:r>
        <w:r w:rsidDel="008467FE">
          <w:delText>(2), 121–124.</w:delText>
        </w:r>
      </w:del>
    </w:p>
    <w:p w14:paraId="746138E8" w14:textId="75F44F85" w:rsidR="007677CB" w:rsidDel="008467FE" w:rsidRDefault="00443BA1">
      <w:pPr>
        <w:rPr>
          <w:del w:id="340" w:author="Matan Mazor" w:date="2020-10-01T16:37:00Z"/>
        </w:rPr>
      </w:pPr>
      <w:del w:id="341" w:author="Matan Mazor" w:date="2020-10-01T16:37:00Z">
        <w:r w:rsidDel="008467FE">
          <w:br w:type="page"/>
        </w:r>
      </w:del>
    </w:p>
    <w:p w14:paraId="50D123C0" w14:textId="77777777" w:rsidR="007677CB" w:rsidRDefault="00443BA1">
      <w:pPr>
        <w:pStyle w:val="Heading1"/>
      </w:pPr>
      <w:bookmarkStart w:id="342" w:name="supplementary-information"/>
      <w:r>
        <w:t>Supplementary information</w:t>
      </w:r>
      <w:bookmarkEnd w:id="342"/>
    </w:p>
    <w:p w14:paraId="0255662E" w14:textId="77777777" w:rsidR="007677CB" w:rsidRDefault="00443BA1">
      <w:pPr>
        <w:pStyle w:val="Heading1"/>
      </w:pPr>
      <w:bookmarkStart w:id="343" w:name="pilot-data-and-analysis"/>
      <w:r>
        <w:t>Pilot data and analysis</w:t>
      </w:r>
      <w:bookmarkEnd w:id="343"/>
    </w:p>
    <w:p w14:paraId="213D95A1" w14:textId="77777777" w:rsidR="007677CB" w:rsidRDefault="00443BA1">
      <w:pPr>
        <w:pStyle w:val="Heading2"/>
      </w:pPr>
      <w:bookmarkStart w:id="344" w:name="pilot-experiment"/>
      <w:r>
        <w:t>Pilot Experiment</w:t>
      </w:r>
      <w:bookmarkEnd w:id="344"/>
    </w:p>
    <w:p w14:paraId="52A20DB1" w14:textId="004828E8" w:rsidR="007677CB" w:rsidRDefault="00443BA1" w:rsidP="00AE647E">
      <w:pPr>
        <w:pStyle w:val="FirstParagraph"/>
      </w:pPr>
      <w:r>
        <w:t xml:space="preserve">We used R (Version 3.6.0; R Core Team, 2019) and the R-packages </w:t>
      </w:r>
      <w:r>
        <w:rPr>
          <w:i/>
        </w:rPr>
        <w:t>cowplot</w:t>
      </w:r>
      <w:r>
        <w:t xml:space="preserve"> (Version 1.0.0; Wilke, 2019), </w:t>
      </w:r>
      <w:r>
        <w:rPr>
          <w:i/>
        </w:rPr>
        <w:t>dplyr</w:t>
      </w:r>
      <w:r>
        <w:t xml:space="preserve"> (Versi</w:t>
      </w:r>
      <w:r w:rsidR="00AE647E">
        <w:t xml:space="preserve">on 1.0.0; Wickham et al., 2020) </w:t>
      </w:r>
      <w:r>
        <w:t xml:space="preserve">, </w:t>
      </w:r>
      <w:r>
        <w:rPr>
          <w:i/>
        </w:rPr>
        <w:t>ggplot2</w:t>
      </w:r>
      <w:r>
        <w:t xml:space="preserve"> (Version 3.3.1; Wickham, 2016), </w:t>
      </w:r>
      <w:r>
        <w:rPr>
          <w:i/>
        </w:rPr>
        <w:t>lsr</w:t>
      </w:r>
      <w:r>
        <w:t xml:space="preserve"> (Version 0.5; Navarro, 2015, </w:t>
      </w:r>
      <w:r>
        <w:rPr>
          <w:i/>
        </w:rPr>
        <w:t>MESS</w:t>
      </w:r>
      <w:r>
        <w:t xml:space="preserve"> (Version 0.5.6; Ekstrøm, 2019), </w:t>
      </w:r>
      <w:r>
        <w:rPr>
          <w:i/>
        </w:rPr>
        <w:t>papaja</w:t>
      </w:r>
      <w:r>
        <w:t xml:space="preserve"> (Version 0.1.0.9942; Aust &amp; Barth, 2020, 2020, 2020), </w:t>
      </w:r>
      <w:r>
        <w:rPr>
          <w:i/>
        </w:rPr>
        <w:t>purrr</w:t>
      </w:r>
      <w:r>
        <w:t xml:space="preserve"> (Version 0.3.4; Henry &amp; Wickham, 2020), </w:t>
      </w:r>
      <w:r>
        <w:rPr>
          <w:i/>
        </w:rPr>
        <w:t>pwr</w:t>
      </w:r>
      <w:r>
        <w:t xml:space="preserve"> (Version 1.3.0; Champely, 2020), </w:t>
      </w:r>
      <w:r>
        <w:rPr>
          <w:i/>
        </w:rPr>
        <w:t>Rcpp</w:t>
      </w:r>
      <w:r>
        <w:t xml:space="preserve"> (Version 1.0.4.6; Eddelbuettel &amp; François, 2011; Eddelbuettel &amp; Balamuta, 2017), </w:t>
      </w:r>
      <w:r>
        <w:rPr>
          <w:i/>
        </w:rPr>
        <w:t>readr</w:t>
      </w:r>
      <w:r>
        <w:t xml:space="preserve"> (Version 1.3.1; Wickham, Hester, &amp; Francois, 2018), </w:t>
      </w:r>
      <w:r>
        <w:rPr>
          <w:i/>
        </w:rPr>
        <w:t>stringr</w:t>
      </w:r>
      <w:r>
        <w:t xml:space="preserve"> (Version 1.4.0; Wickham, 2019), </w:t>
      </w:r>
      <w:r>
        <w:rPr>
          <w:i/>
        </w:rPr>
        <w:t>tibble</w:t>
      </w:r>
      <w:r>
        <w:t xml:space="preserve"> (Version 3.0.1; Müller &amp; Wickham, 2020), </w:t>
      </w:r>
      <w:r>
        <w:rPr>
          <w:i/>
        </w:rPr>
        <w:t>tidyr</w:t>
      </w:r>
      <w:r>
        <w:t xml:space="preserve"> (Version 1.1.0; Wickham &amp; Henry, 2020), and </w:t>
      </w:r>
      <w:r>
        <w:rPr>
          <w:i/>
        </w:rPr>
        <w:t>tidyverse</w:t>
      </w:r>
      <w:r>
        <w:t xml:space="preserve"> (Version 1.3.0; Wickham, Averick, et al., 2019) for all our analyses.</w:t>
      </w:r>
    </w:p>
    <w:p w14:paraId="2DF425BB" w14:textId="77777777" w:rsidR="007677CB" w:rsidRDefault="00443BA1">
      <w:pPr>
        <w:pStyle w:val="Heading2"/>
      </w:pPr>
      <w:bookmarkStart w:id="345" w:name="participants-1"/>
      <w:r>
        <w:t>Participants</w:t>
      </w:r>
      <w:bookmarkEnd w:id="345"/>
    </w:p>
    <w:p w14:paraId="0A583607" w14:textId="3792E577" w:rsidR="007677CB" w:rsidRDefault="00443BA1">
      <w:pPr>
        <w:pStyle w:val="FirstParagraph"/>
      </w:pPr>
      <w:r>
        <w:t>We collected data from a total of 181 participants, recruited on Prolific. The entire experiment took 3 minutes to complete (median completion time: 3:06 minutes). Participants were paid £0.38 for their participation, equivalent to an hourly wage of £7.6</w:t>
      </w:r>
      <w:r w:rsidR="004D3AAD">
        <w:t>0</w:t>
      </w:r>
      <w:r>
        <w:t>. The data of 163 participants met our inclusion criteria and were used for the main analysis.</w:t>
      </w:r>
    </w:p>
    <w:p w14:paraId="751D5BC5" w14:textId="77777777" w:rsidR="007677CB" w:rsidRDefault="00443BA1">
      <w:pPr>
        <w:pStyle w:val="Heading2"/>
      </w:pPr>
      <w:bookmarkStart w:id="346" w:name="material"/>
      <w:r>
        <w:t>Material</w:t>
      </w:r>
      <w:bookmarkEnd w:id="346"/>
    </w:p>
    <w:p w14:paraId="02567B5F" w14:textId="77777777" w:rsidR="007677CB" w:rsidRDefault="00443BA1">
      <w:pPr>
        <w:pStyle w:val="Heading2"/>
      </w:pPr>
      <w:bookmarkStart w:id="347" w:name="procedure"/>
      <w:r>
        <w:t>Procedure</w:t>
      </w:r>
      <w:bookmarkEnd w:id="347"/>
    </w:p>
    <w:p w14:paraId="4AC7A714" w14:textId="77777777" w:rsidR="007677CB" w:rsidRDefault="00443BA1">
      <w:pPr>
        <w:pStyle w:val="FirstParagraph"/>
      </w:pPr>
      <w:r>
        <w:t xml:space="preserve">The pilot task, as delivered to participants, can be accessed </w:t>
      </w:r>
      <w:hyperlink r:id="rId12">
        <w:r>
          <w:rPr>
            <w:rStyle w:val="Hyperlink"/>
          </w:rPr>
          <w:t>in the following link</w:t>
        </w:r>
      </w:hyperlink>
      <w:r>
        <w:t>. The pilot task followed the procedure for Experiment 1, described in the Methods section above.</w:t>
      </w:r>
    </w:p>
    <w:p w14:paraId="6861939D" w14:textId="77777777" w:rsidR="007677CB" w:rsidRDefault="00443BA1">
      <w:pPr>
        <w:pStyle w:val="Heading2"/>
      </w:pPr>
      <w:bookmarkStart w:id="348" w:name="results"/>
      <w:r>
        <w:lastRenderedPageBreak/>
        <w:t>Results</w:t>
      </w:r>
      <w:bookmarkEnd w:id="348"/>
    </w:p>
    <w:p w14:paraId="0268EDB8" w14:textId="1B5AF6AE" w:rsidR="007677CB" w:rsidRDefault="00443BA1" w:rsidP="00B26796">
      <w:pPr>
        <w:pStyle w:val="FirstParagraph"/>
      </w:pPr>
      <w:r>
        <w:t>Overall mean accuracy was 0.95 (standard deviation =</w:t>
      </w:r>
      <w:r w:rsidR="004D3AAD">
        <w:t xml:space="preserve"> </w:t>
      </w:r>
      <w:r>
        <w:t xml:space="preserve">0.06). The median reaction time was 626.56 ms (median </w:t>
      </w:r>
      <w:commentRangeStart w:id="349"/>
      <w:del w:id="350" w:author="Matan Mazor" w:date="2020-10-01T14:31:00Z">
        <w:r w:rsidDel="00B26796">
          <w:delText xml:space="preserve">obsolute </w:delText>
        </w:r>
      </w:del>
      <w:commentRangeEnd w:id="349"/>
      <w:ins w:id="351" w:author="Matan Mazor" w:date="2020-10-01T14:31:00Z">
        <w:r w:rsidR="00B26796">
          <w:t xml:space="preserve">absolute </w:t>
        </w:r>
      </w:ins>
      <w:r w:rsidR="00003641">
        <w:rPr>
          <w:rStyle w:val="CommentReference"/>
        </w:rPr>
        <w:commentReference w:id="349"/>
      </w:r>
      <w:r>
        <w:t>deviation = 129.59). In all further analyses, only correct trials with response time</w:t>
      </w:r>
      <w:ins w:id="352" w:author="Steve Fleming" w:date="2020-09-30T15:57:00Z">
        <w:r w:rsidR="003A12F6">
          <w:t>s</w:t>
        </w:r>
      </w:ins>
      <w:r>
        <w:t xml:space="preserve"> between 250 and 1000 ms </w:t>
      </w:r>
      <w:r w:rsidR="003A12F6">
        <w:t xml:space="preserve">are </w:t>
      </w:r>
      <w:r>
        <w:t>included.</w:t>
      </w:r>
    </w:p>
    <w:p w14:paraId="0E744CBE" w14:textId="77777777" w:rsidR="007677CB" w:rsidRDefault="00443BA1">
      <w:pPr>
        <w:pStyle w:val="BodyText"/>
      </w:pPr>
      <w:r>
        <w:rPr>
          <w:i/>
        </w:rPr>
        <w:t>Hypothesis 1 (positive control)</w:t>
      </w:r>
      <w:r>
        <w:t>: Search times in block 2 (target-present) followed the expected pattern, with a steep slope for conjunction search (</w:t>
      </w:r>
      <m:oMath>
        <m:r>
          <w:rPr>
            <w:rFonts w:ascii="Cambria Math" w:hAnsi="Cambria Math"/>
          </w:rPr>
          <m:t>M=14.97</m:t>
        </m:r>
      </m:oMath>
      <w:r>
        <w:t xml:space="preserve">, 95% CI </w:t>
      </w:r>
      <m:oMath>
        <m:r>
          <w:rPr>
            <w:rFonts w:ascii="Cambria Math" w:hAnsi="Cambria Math"/>
          </w:rPr>
          <m:t>[8.61</m:t>
        </m:r>
      </m:oMath>
      <w:r>
        <w:t xml:space="preserve">, </w:t>
      </w:r>
      <m:oMath>
        <m:r>
          <w:rPr>
            <w:rFonts w:ascii="Cambria Math" w:hAnsi="Cambria Math"/>
          </w:rPr>
          <m:t>21.34]</m:t>
        </m:r>
      </m:oMath>
      <w:r>
        <w:t>) and a shallow slope for conjunction search (</w:t>
      </w:r>
      <m:oMath>
        <m:r>
          <w:rPr>
            <w:rFonts w:ascii="Cambria Math" w:hAnsi="Cambria Math"/>
          </w:rPr>
          <m:t>M=5.26</m:t>
        </m:r>
      </m:oMath>
      <w:r>
        <w:t xml:space="preserve">, 95% CI </w:t>
      </w:r>
      <m:oMath>
        <m:r>
          <w:rPr>
            <w:rFonts w:ascii="Cambria Math" w:hAnsi="Cambria Math"/>
          </w:rPr>
          <m:t>[1.19</m:t>
        </m:r>
      </m:oMath>
      <w:r>
        <w:t xml:space="preserve">, </w:t>
      </w:r>
      <m:oMath>
        <m:r>
          <w:rPr>
            <w:rFonts w:ascii="Cambria Math" w:hAnsi="Cambria Math"/>
          </w:rPr>
          <m:t>9.33]</m:t>
        </m:r>
      </m:oMath>
      <w:r>
        <w:t>; see Fig. 3). The slope for color search was significantly lower than 10 ms/item and thus met our criterion for being considered ‘pop-out’ (</w:t>
      </w:r>
      <m:oMath>
        <m:r>
          <w:rPr>
            <w:rFonts w:ascii="Cambria Math" w:hAnsi="Cambria Math"/>
          </w:rPr>
          <m:t>t(138)=-2.30</m:t>
        </m:r>
      </m:oMath>
      <w:r>
        <w:t xml:space="preserve">, </w:t>
      </w:r>
      <m:oMath>
        <m:r>
          <w:rPr>
            <w:rFonts w:ascii="Cambria Math" w:hAnsi="Cambria Math"/>
          </w:rPr>
          <m:t>p=.011</m:t>
        </m:r>
      </m:oMath>
      <w:r>
        <w:t>). Furthermore, the difference between the slopes was significant (</w:t>
      </w:r>
      <m:oMath>
        <m:r>
          <w:rPr>
            <w:rFonts w:ascii="Cambria Math" w:hAnsi="Cambria Math"/>
          </w:rPr>
          <m:t>t(105)=2.90</m:t>
        </m:r>
      </m:oMath>
      <w:r>
        <w:t xml:space="preserve">, </w:t>
      </w:r>
      <m:oMath>
        <m:r>
          <w:rPr>
            <w:rFonts w:ascii="Cambria Math" w:hAnsi="Cambria Math"/>
          </w:rPr>
          <m:t>p=.005</m:t>
        </m:r>
      </m:oMath>
      <w:r>
        <w:t>). This positive control served to validate our method.</w:t>
      </w:r>
    </w:p>
    <w:p w14:paraId="1EB0BE8A" w14:textId="4530461A" w:rsidR="007677CB" w:rsidRDefault="00443BA1">
      <w:pPr>
        <w:pStyle w:val="BodyText"/>
      </w:pPr>
      <w:r>
        <w:rPr>
          <w:i/>
        </w:rPr>
        <w:t>Hypothesis 2</w:t>
      </w:r>
      <w:r>
        <w:t>: Our central focus was on results from block 1 (target-absent). Here participants didn’t yet have experience with searching for the red circle. Similar to the second block, the slope for the conjunction search was steep (</w:t>
      </w:r>
      <m:oMath>
        <m:r>
          <w:rPr>
            <w:rFonts w:ascii="Cambria Math" w:hAnsi="Cambria Math"/>
          </w:rPr>
          <m:t>M=15.39</m:t>
        </m:r>
      </m:oMath>
      <w:r>
        <w:t xml:space="preserve">, 95% CI </w:t>
      </w:r>
      <m:oMath>
        <m:r>
          <w:rPr>
            <w:rFonts w:ascii="Cambria Math" w:hAnsi="Cambria Math"/>
          </w:rPr>
          <m:t>[5.99</m:t>
        </m:r>
      </m:oMath>
      <w:r>
        <w:t xml:space="preserve">, </w:t>
      </w:r>
      <m:oMath>
        <m:r>
          <w:rPr>
            <w:rFonts w:ascii="Cambria Math" w:hAnsi="Cambria Math"/>
          </w:rPr>
          <m:t>24.79]</m:t>
        </m:r>
      </m:oMath>
      <w:r>
        <w:t xml:space="preserve">). However, in this first block the slope of the color search did not meet our criterion for being considered </w:t>
      </w:r>
      <w:r w:rsidR="00C815A2">
        <w:t xml:space="preserve">a </w:t>
      </w:r>
      <w:r>
        <w:t>‘pop-out’</w:t>
      </w:r>
      <w:r w:rsidR="00C815A2">
        <w:t xml:space="preserve"> effect</w:t>
      </w:r>
      <w:r>
        <w:t xml:space="preserve"> (</w:t>
      </w:r>
      <m:oMath>
        <m:r>
          <w:rPr>
            <w:rFonts w:ascii="Cambria Math" w:hAnsi="Cambria Math"/>
          </w:rPr>
          <m:t>M=9.56</m:t>
        </m:r>
      </m:oMath>
      <w:r>
        <w:t xml:space="preserve">, 95% CI </w:t>
      </w:r>
      <m:oMath>
        <m:r>
          <w:rPr>
            <w:rFonts w:ascii="Cambria Math" w:hAnsi="Cambria Math"/>
          </w:rPr>
          <m:t>[-∞</m:t>
        </m:r>
      </m:oMath>
      <w:r>
        <w:t xml:space="preserve">, </w:t>
      </w:r>
      <m:oMath>
        <m:r>
          <w:rPr>
            <w:rFonts w:ascii="Cambria Math" w:hAnsi="Cambria Math"/>
          </w:rPr>
          <m:t>16.12]</m:t>
        </m:r>
      </m:oMath>
      <w:r>
        <w:t xml:space="preserve">, </w:t>
      </w:r>
      <m:oMath>
        <m:r>
          <w:rPr>
            <w:rFonts w:ascii="Cambria Math" w:hAnsi="Cambria Math"/>
          </w:rPr>
          <m:t>t(116)=-0.11</m:t>
        </m:r>
      </m:oMath>
      <w:r>
        <w:t xml:space="preserve">, </w:t>
      </w:r>
      <m:oMath>
        <m:r>
          <w:rPr>
            <w:rFonts w:ascii="Cambria Math" w:hAnsi="Cambria Math"/>
          </w:rPr>
          <m:t>p=.456</m:t>
        </m:r>
      </m:oMath>
      <w:r>
        <w:t>). Furthermore, the average search slope for color search in this first block was indistinguishable from that of the conjunction search (</w:t>
      </w:r>
      <m:oMath>
        <m:r>
          <w:rPr>
            <w:rFonts w:ascii="Cambria Math" w:hAnsi="Cambria Math"/>
          </w:rPr>
          <m:t>t(61)=0.64</m:t>
        </m:r>
      </m:oMath>
      <w:r>
        <w:t xml:space="preserve">, </w:t>
      </w:r>
      <m:oMath>
        <m:r>
          <w:rPr>
            <w:rFonts w:ascii="Cambria Math" w:hAnsi="Cambria Math"/>
          </w:rPr>
          <m:t>p=.526</m:t>
        </m:r>
      </m:oMath>
      <w:r>
        <w:t>), suggesting that some experience was needed in order for the color pop-out effect to manifest in target-absence searches.</w:t>
      </w:r>
    </w:p>
    <w:p w14:paraId="7D8A705F" w14:textId="5603EEBD" w:rsidR="007677CB" w:rsidRDefault="00443BA1">
      <w:pPr>
        <w:pStyle w:val="BodyText"/>
      </w:pPr>
      <w:r>
        <w:rPr>
          <w:i/>
        </w:rPr>
        <w:t>Hypothesis 3</w:t>
      </w:r>
      <w:r>
        <w:t xml:space="preserve">: Next, we tested the effect of experience on search slope. In the third block participants made ‘Target Absent’ judgments, but in contrast to the first block here they already had experience with ‘Target Present’ trials. In this third block, color search complied with our </w:t>
      </w:r>
      <w:r>
        <w:lastRenderedPageBreak/>
        <w:t>criterion for ‘pop-out’ (</w:t>
      </w:r>
      <m:oMath>
        <m:r>
          <w:rPr>
            <w:rFonts w:ascii="Cambria Math" w:hAnsi="Cambria Math"/>
          </w:rPr>
          <m:t>M=-2.95</m:t>
        </m:r>
      </m:oMath>
      <w:r>
        <w:t xml:space="preserve">, 95% CI </w:t>
      </w:r>
      <m:oMath>
        <m:r>
          <w:rPr>
            <w:rFonts w:ascii="Cambria Math" w:hAnsi="Cambria Math"/>
          </w:rPr>
          <m:t>[-∞</m:t>
        </m:r>
      </m:oMath>
      <w:r>
        <w:t xml:space="preserve">, </w:t>
      </w:r>
      <m:oMath>
        <m:r>
          <w:rPr>
            <w:rFonts w:ascii="Cambria Math" w:hAnsi="Cambria Math"/>
          </w:rPr>
          <m:t>1.51]</m:t>
        </m:r>
      </m:oMath>
      <w:r>
        <w:t xml:space="preserve">, </w:t>
      </w:r>
      <m:oMath>
        <m:r>
          <w:rPr>
            <w:rFonts w:ascii="Cambria Math" w:hAnsi="Cambria Math"/>
          </w:rPr>
          <m:t>t(136)=-4.81</m:t>
        </m:r>
      </m:oMath>
      <w:r>
        <w:t xml:space="preserve">, </w:t>
      </w:r>
      <m:oMath>
        <m:r>
          <w:rPr>
            <w:rFonts w:ascii="Cambria Math" w:hAnsi="Cambria Math"/>
          </w:rPr>
          <m:t>p&lt;.001</m:t>
        </m:r>
      </m:oMath>
      <w:r>
        <w:t>), and was significantly different from the search for conjunction search (</w:t>
      </w:r>
      <m:oMath>
        <m:r>
          <w:rPr>
            <w:rFonts w:ascii="Cambria Math" w:hAnsi="Cambria Math"/>
          </w:rPr>
          <m:t>t(106)=7.28</m:t>
        </m:r>
      </m:oMath>
      <w:r>
        <w:t xml:space="preserve">, </w:t>
      </w:r>
      <m:oMath>
        <m:r>
          <w:rPr>
            <w:rFonts w:ascii="Cambria Math" w:hAnsi="Cambria Math"/>
          </w:rPr>
          <m:t>p&lt;.001</m:t>
        </m:r>
      </m:oMath>
      <w:r>
        <w:t xml:space="preserve">). In </w:t>
      </w:r>
      <w:r w:rsidR="00741500">
        <w:t xml:space="preserve">other words, after target-presence experience, </w:t>
      </w:r>
      <w:r>
        <w:t xml:space="preserve">participants </w:t>
      </w:r>
      <w:r w:rsidR="00C73BEE">
        <w:t>show</w:t>
      </w:r>
      <w:r>
        <w:t xml:space="preserve"> a </w:t>
      </w:r>
      <w:r w:rsidR="00DF1741">
        <w:t xml:space="preserve">classical </w:t>
      </w:r>
      <w:r>
        <w:t>pop-out effect for color search</w:t>
      </w:r>
      <w:r w:rsidR="00BC4350">
        <w:t xml:space="preserve"> when inferring target absence.</w:t>
      </w:r>
    </w:p>
    <w:p w14:paraId="4305EE36" w14:textId="77777777" w:rsidR="007677CB" w:rsidRDefault="00443BA1">
      <w:pPr>
        <w:pStyle w:val="BodyText"/>
      </w:pPr>
      <w:r>
        <w:rPr>
          <w:i/>
        </w:rPr>
        <w:t>Hypothesis 4</w:t>
      </w:r>
      <w:r>
        <w:t>: To quantify the learning effect for color search, we directly contrasted the search slope for color search in blocks 1 and 3. by contrasting the color slopes for the target-absence blocks 1 and 3. By the third block (or 9th trial), the slope for color search was already significantly different from the slope in block 1 (</w:t>
      </w:r>
      <m:oMath>
        <m:r>
          <w:rPr>
            <w:rFonts w:ascii="Cambria Math" w:hAnsi="Cambria Math"/>
          </w:rPr>
          <m:t>t(101)=2.48</m:t>
        </m:r>
      </m:oMath>
      <w:r>
        <w:t xml:space="preserve">, </w:t>
      </w:r>
      <m:oMath>
        <m:r>
          <w:rPr>
            <w:rFonts w:ascii="Cambria Math" w:hAnsi="Cambria Math"/>
          </w:rPr>
          <m:t>p=.015</m:t>
        </m:r>
      </m:oMath>
      <w:r>
        <w:t>), indicating a learning effect.</w:t>
      </w:r>
    </w:p>
    <w:p w14:paraId="559077A4" w14:textId="77777777" w:rsidR="007677CB" w:rsidRDefault="00443BA1">
      <w:pPr>
        <w:pStyle w:val="BodyText"/>
      </w:pPr>
      <w:r>
        <w:rPr>
          <w:i/>
        </w:rPr>
        <w:t>Hypothesis 5</w:t>
      </w:r>
      <w:r>
        <w:t>: Finally, to make sure that this learning effect is not generic (for example, participants generally become more efficient in their searches), we quantified the interaction effect of search type (color, conjunction), and block number (1 and 3). This effect was only marginally significant in our sample (</w:t>
      </w:r>
      <m:oMath>
        <m:r>
          <w:rPr>
            <w:rFonts w:ascii="Cambria Math" w:hAnsi="Cambria Math"/>
          </w:rPr>
          <m:t>M=18.48</m:t>
        </m:r>
      </m:oMath>
      <w:r>
        <w:t xml:space="preserve">, 95% CI </w:t>
      </w:r>
      <m:oMath>
        <m:r>
          <w:rPr>
            <w:rFonts w:ascii="Cambria Math" w:hAnsi="Cambria Math"/>
          </w:rPr>
          <m:t>[-1.76</m:t>
        </m:r>
      </m:oMath>
      <w:r>
        <w:t xml:space="preserve">, </w:t>
      </w:r>
      <m:oMath>
        <m:r>
          <w:rPr>
            <w:rFonts w:ascii="Cambria Math" w:hAnsi="Cambria Math"/>
          </w:rPr>
          <m:t>38.72]</m:t>
        </m:r>
      </m:oMath>
      <w:r>
        <w:t xml:space="preserve">, </w:t>
      </w:r>
      <m:oMath>
        <m:r>
          <w:rPr>
            <w:rFonts w:ascii="Cambria Math" w:hAnsi="Cambria Math"/>
          </w:rPr>
          <m:t>t(49)=1.83</m:t>
        </m:r>
      </m:oMath>
      <w:r>
        <w:t xml:space="preserve">, </w:t>
      </w:r>
      <m:oMath>
        <m:r>
          <w:rPr>
            <w:rFonts w:ascii="Cambria Math" w:hAnsi="Cambria Math"/>
          </w:rPr>
          <m:t>p=.073</m:t>
        </m:r>
      </m:oMath>
      <w:r>
        <w:t>).</w:t>
      </w:r>
    </w:p>
    <w:p w14:paraId="224AA93E" w14:textId="77777777" w:rsidR="007677CB" w:rsidRDefault="00443BA1">
      <w:pPr>
        <w:pStyle w:val="CaptionedFigure"/>
      </w:pPr>
      <w:r>
        <w:rPr>
          <w:noProof/>
          <w:lang w:bidi="he-IL"/>
        </w:rPr>
        <w:lastRenderedPageBreak/>
        <w:drawing>
          <wp:inline distT="0" distB="0" distL="0" distR="0" wp14:anchorId="32AF329D" wp14:editId="0635761F">
            <wp:extent cx="4587290" cy="3669832"/>
            <wp:effectExtent l="0" t="0" r="0" b="0"/>
            <wp:docPr id="3" name="Picture" descr="Figure 3:.  Median search time by distractor set size for the two search tasks across the three blocks. Correct responses only.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files/figure-docx/RTpilot-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14:paraId="254B811F" w14:textId="77777777" w:rsidR="007677CB" w:rsidRDefault="00443BA1">
      <w:pPr>
        <w:pStyle w:val="ImageCaption"/>
      </w:pPr>
      <w:r>
        <w:rPr>
          <w:i/>
        </w:rPr>
        <w:t>Figure</w:t>
      </w:r>
      <w:r>
        <w:t xml:space="preserve"> </w:t>
      </w:r>
      <w:r>
        <w:rPr>
          <w:i/>
        </w:rPr>
        <w:t>3:</w:t>
      </w:r>
      <w:r>
        <w:t>.  Median search time by distractor set size for the two search tasks across the three blocks. Correct responses only. Error bars represent the standard error of the median.</w:t>
      </w:r>
    </w:p>
    <w:p w14:paraId="5CA554AE" w14:textId="77777777" w:rsidR="007677CB" w:rsidRDefault="00443BA1">
      <w:r>
        <w:br w:type="page"/>
      </w:r>
    </w:p>
    <w:p w14:paraId="4DAE8FEB" w14:textId="77777777" w:rsidR="007677CB" w:rsidRDefault="00443BA1">
      <w:pPr>
        <w:pStyle w:val="Heading1"/>
      </w:pPr>
      <w:bookmarkStart w:id="353" w:name="references-1"/>
      <w:r>
        <w:lastRenderedPageBreak/>
        <w:t>References</w:t>
      </w:r>
      <w:bookmarkEnd w:id="353"/>
    </w:p>
    <w:p w14:paraId="3CD41C1D" w14:textId="77777777" w:rsidR="007677CB" w:rsidRDefault="00443BA1">
      <w:pPr>
        <w:pStyle w:val="Bibliography"/>
      </w:pPr>
      <w:bookmarkStart w:id="354" w:name="ref-R-papaja"/>
      <w:bookmarkStart w:id="355" w:name="refs"/>
      <w:r>
        <w:t xml:space="preserve">Aust, F., &amp; Barth, M. (2020). </w:t>
      </w:r>
      <w:r>
        <w:rPr>
          <w:i/>
        </w:rPr>
        <w:t>papaja: Create APA manuscripts with R Markdown</w:t>
      </w:r>
      <w:r>
        <w:t xml:space="preserve">. Retrieved from </w:t>
      </w:r>
      <w:hyperlink r:id="rId14">
        <w:r>
          <w:rPr>
            <w:rStyle w:val="Hyperlink"/>
          </w:rPr>
          <w:t>https://github.com/crsh/papaja</w:t>
        </w:r>
      </w:hyperlink>
    </w:p>
    <w:p w14:paraId="30475409" w14:textId="77777777" w:rsidR="007677CB" w:rsidRDefault="00443BA1">
      <w:pPr>
        <w:pStyle w:val="Bibliography"/>
      </w:pPr>
      <w:bookmarkStart w:id="356" w:name="ref-R-Matrix"/>
      <w:bookmarkEnd w:id="354"/>
      <w:r>
        <w:t xml:space="preserve">Bates, D., &amp; Maechler, M. (2019). </w:t>
      </w:r>
      <w:r>
        <w:rPr>
          <w:i/>
        </w:rPr>
        <w:t>Matrix: Sparse and dense matrix classes and methods</w:t>
      </w:r>
      <w:r>
        <w:t xml:space="preserve">. Retrieved from </w:t>
      </w:r>
      <w:hyperlink r:id="rId15">
        <w:r>
          <w:rPr>
            <w:rStyle w:val="Hyperlink"/>
          </w:rPr>
          <w:t>https://CRAN.R-project.org/package=Matrix</w:t>
        </w:r>
      </w:hyperlink>
    </w:p>
    <w:p w14:paraId="3B6FAC65" w14:textId="77777777" w:rsidR="007677CB" w:rsidRDefault="00443BA1">
      <w:pPr>
        <w:pStyle w:val="Bibliography"/>
      </w:pPr>
      <w:bookmarkStart w:id="357" w:name="ref-R-brms_a"/>
      <w:bookmarkEnd w:id="356"/>
      <w:r>
        <w:t xml:space="preserve">Bürkner, P.-C. (2017). brms: An R package for Bayesian multilevel models using Stan. </w:t>
      </w:r>
      <w:r>
        <w:rPr>
          <w:i/>
        </w:rPr>
        <w:t>Journal of Statistical Software</w:t>
      </w:r>
      <w:r>
        <w:t xml:space="preserve">, </w:t>
      </w:r>
      <w:r>
        <w:rPr>
          <w:i/>
        </w:rPr>
        <w:t>80</w:t>
      </w:r>
      <w:r>
        <w:t xml:space="preserve">(1), 1–28. </w:t>
      </w:r>
      <w:hyperlink r:id="rId16">
        <w:r>
          <w:rPr>
            <w:rStyle w:val="Hyperlink"/>
          </w:rPr>
          <w:t>https://doi.org/10.18637/jss.v080.i01</w:t>
        </w:r>
      </w:hyperlink>
    </w:p>
    <w:p w14:paraId="46357156" w14:textId="77777777" w:rsidR="007677CB" w:rsidRDefault="00443BA1">
      <w:pPr>
        <w:pStyle w:val="Bibliography"/>
      </w:pPr>
      <w:bookmarkStart w:id="358" w:name="ref-R-brms_b"/>
      <w:bookmarkEnd w:id="357"/>
      <w:r>
        <w:t xml:space="preserve">Bürkner, P.-C. (2018). Advanced Bayesian multilevel modeling with the R package brms. </w:t>
      </w:r>
      <w:r>
        <w:rPr>
          <w:i/>
        </w:rPr>
        <w:t>The R Journal</w:t>
      </w:r>
      <w:r>
        <w:t xml:space="preserve">, </w:t>
      </w:r>
      <w:r>
        <w:rPr>
          <w:i/>
        </w:rPr>
        <w:t>10</w:t>
      </w:r>
      <w:r>
        <w:t xml:space="preserve">(1), 395–411. </w:t>
      </w:r>
      <w:hyperlink r:id="rId17">
        <w:r>
          <w:rPr>
            <w:rStyle w:val="Hyperlink"/>
          </w:rPr>
          <w:t>https://doi.org/10.32614/RJ-2018-017</w:t>
        </w:r>
      </w:hyperlink>
    </w:p>
    <w:p w14:paraId="0B49D77F" w14:textId="77777777" w:rsidR="007677CB" w:rsidRDefault="00443BA1">
      <w:pPr>
        <w:pStyle w:val="Bibliography"/>
      </w:pPr>
      <w:bookmarkStart w:id="359" w:name="ref-R-pwr"/>
      <w:bookmarkEnd w:id="358"/>
      <w:r>
        <w:t xml:space="preserve">Champely, S. (2020). </w:t>
      </w:r>
      <w:r>
        <w:rPr>
          <w:i/>
        </w:rPr>
        <w:t>Pwr: Basic functions for power analysis</w:t>
      </w:r>
      <w:r>
        <w:t xml:space="preserve">. Retrieved from </w:t>
      </w:r>
      <w:hyperlink r:id="rId18">
        <w:r>
          <w:rPr>
            <w:rStyle w:val="Hyperlink"/>
          </w:rPr>
          <w:t>https://CRAN.R-project.org/package=pwr</w:t>
        </w:r>
      </w:hyperlink>
    </w:p>
    <w:p w14:paraId="2ADCE227" w14:textId="77777777" w:rsidR="007677CB" w:rsidRDefault="00443BA1">
      <w:pPr>
        <w:pStyle w:val="Bibliography"/>
      </w:pPr>
      <w:bookmarkStart w:id="360" w:name="ref-chun1996just"/>
      <w:bookmarkEnd w:id="359"/>
      <w:r>
        <w:t xml:space="preserve">Chun, M. M., &amp; Wolfe, J. M. (1996). Just say no: How are visual searches terminated when there is no target present? </w:t>
      </w:r>
      <w:r>
        <w:rPr>
          <w:i/>
        </w:rPr>
        <w:t>Cognitive Psychology</w:t>
      </w:r>
      <w:r>
        <w:t xml:space="preserve">, </w:t>
      </w:r>
      <w:r>
        <w:rPr>
          <w:i/>
        </w:rPr>
        <w:t>30</w:t>
      </w:r>
      <w:r>
        <w:t>(1), 39–78.</w:t>
      </w:r>
    </w:p>
    <w:p w14:paraId="76DCC2CA" w14:textId="77777777" w:rsidR="007677CB" w:rsidRDefault="00443BA1">
      <w:pPr>
        <w:pStyle w:val="Bibliography"/>
      </w:pPr>
      <w:bookmarkStart w:id="361" w:name="ref-R-Rcpp_b"/>
      <w:bookmarkEnd w:id="360"/>
      <w:r>
        <w:t xml:space="preserve">Eddelbuettel, D., &amp; Balamuta, J. J. (2017). Extending extitR with extitC++: A Brief Introduction to extitRcpp. </w:t>
      </w:r>
      <w:r>
        <w:rPr>
          <w:i/>
        </w:rPr>
        <w:t>PeerJ Preprints</w:t>
      </w:r>
      <w:r>
        <w:t xml:space="preserve">, </w:t>
      </w:r>
      <w:r>
        <w:rPr>
          <w:i/>
        </w:rPr>
        <w:t>5</w:t>
      </w:r>
      <w:r>
        <w:t xml:space="preserve">, e3188v1. </w:t>
      </w:r>
      <w:hyperlink r:id="rId19">
        <w:r>
          <w:rPr>
            <w:rStyle w:val="Hyperlink"/>
          </w:rPr>
          <w:t>https://doi.org/10.7287/peerj.preprints.3188v1</w:t>
        </w:r>
      </w:hyperlink>
    </w:p>
    <w:p w14:paraId="0E29AA4F" w14:textId="77777777" w:rsidR="007677CB" w:rsidRDefault="00443BA1">
      <w:pPr>
        <w:pStyle w:val="Bibliography"/>
      </w:pPr>
      <w:bookmarkStart w:id="362" w:name="ref-R-Rcpp_a"/>
      <w:bookmarkEnd w:id="361"/>
      <w:r>
        <w:t xml:space="preserve">Eddelbuettel, D., &amp; François, R. (2011). Rcpp: Seamless R and C++ integration. </w:t>
      </w:r>
      <w:r>
        <w:rPr>
          <w:i/>
        </w:rPr>
        <w:t>Journal of Statistical Software</w:t>
      </w:r>
      <w:r>
        <w:t xml:space="preserve">, </w:t>
      </w:r>
      <w:r>
        <w:rPr>
          <w:i/>
        </w:rPr>
        <w:t>40</w:t>
      </w:r>
      <w:r>
        <w:t xml:space="preserve">(8), 1–18. </w:t>
      </w:r>
      <w:hyperlink r:id="rId20">
        <w:r>
          <w:rPr>
            <w:rStyle w:val="Hyperlink"/>
          </w:rPr>
          <w:t>https://doi.org/10.18637/jss.v040.i08</w:t>
        </w:r>
      </w:hyperlink>
    </w:p>
    <w:p w14:paraId="6F7753F7" w14:textId="77777777" w:rsidR="007677CB" w:rsidRDefault="00443BA1">
      <w:pPr>
        <w:pStyle w:val="Bibliography"/>
      </w:pPr>
      <w:bookmarkStart w:id="363" w:name="ref-R-MESS"/>
      <w:bookmarkEnd w:id="362"/>
      <w:r>
        <w:t xml:space="preserve">Ekstrøm, C. T. (2019). </w:t>
      </w:r>
      <w:r>
        <w:rPr>
          <w:i/>
        </w:rPr>
        <w:t>MESS: Miscellaneous esoteric statistical scripts</w:t>
      </w:r>
      <w:r>
        <w:t xml:space="preserve">. Retrieved from </w:t>
      </w:r>
      <w:hyperlink r:id="rId21">
        <w:r>
          <w:rPr>
            <w:rStyle w:val="Hyperlink"/>
          </w:rPr>
          <w:t>https://CRAN.R-project.org/package=MESS</w:t>
        </w:r>
      </w:hyperlink>
    </w:p>
    <w:p w14:paraId="4FDD1E92" w14:textId="77777777" w:rsidR="007677CB" w:rsidRDefault="00443BA1">
      <w:pPr>
        <w:pStyle w:val="Bibliography"/>
      </w:pPr>
      <w:bookmarkStart w:id="364" w:name="ref-R-purrr"/>
      <w:bookmarkEnd w:id="363"/>
      <w:r>
        <w:lastRenderedPageBreak/>
        <w:t xml:space="preserve">Henry, L., &amp; Wickham, H. (2020). </w:t>
      </w:r>
      <w:r>
        <w:rPr>
          <w:i/>
        </w:rPr>
        <w:t>Purrr: Functional programming tools</w:t>
      </w:r>
      <w:r>
        <w:t xml:space="preserve">. Retrieved from </w:t>
      </w:r>
      <w:hyperlink r:id="rId22">
        <w:r>
          <w:rPr>
            <w:rStyle w:val="Hyperlink"/>
          </w:rPr>
          <w:t>https://CRAN.R-project.org/package=purrr</w:t>
        </w:r>
      </w:hyperlink>
    </w:p>
    <w:p w14:paraId="70EA99FB" w14:textId="77777777" w:rsidR="007677CB" w:rsidRDefault="00443BA1">
      <w:pPr>
        <w:pStyle w:val="Bibliography"/>
      </w:pPr>
      <w:bookmarkStart w:id="365" w:name="ref-moran2013competitive"/>
      <w:bookmarkEnd w:id="364"/>
      <w:r>
        <w:t xml:space="preserve">Moran, R., Zehetleitner, M., Müller, H. J., &amp; Usher, M. (2013). Competitive guided search: Meeting the challenge of benchmark rt distributions. </w:t>
      </w:r>
      <w:r>
        <w:rPr>
          <w:i/>
        </w:rPr>
        <w:t>Journal of Vision</w:t>
      </w:r>
      <w:r>
        <w:t xml:space="preserve">, </w:t>
      </w:r>
      <w:r>
        <w:rPr>
          <w:i/>
        </w:rPr>
        <w:t>13</w:t>
      </w:r>
      <w:r>
        <w:t>(8), 24–24.</w:t>
      </w:r>
    </w:p>
    <w:p w14:paraId="7322354E" w14:textId="77777777" w:rsidR="007677CB" w:rsidRDefault="00443BA1">
      <w:pPr>
        <w:pStyle w:val="Bibliography"/>
      </w:pPr>
      <w:bookmarkStart w:id="366" w:name="ref-R-BayesFactor"/>
      <w:bookmarkEnd w:id="365"/>
      <w:r>
        <w:t xml:space="preserve">Morey, R. D., &amp; Rouder, J. N. (2018). </w:t>
      </w:r>
      <w:r>
        <w:rPr>
          <w:i/>
        </w:rPr>
        <w:t>BayesFactor: Computation of bayes factors for common designs</w:t>
      </w:r>
      <w:r>
        <w:t xml:space="preserve">. Retrieved from </w:t>
      </w:r>
      <w:hyperlink r:id="rId23">
        <w:r>
          <w:rPr>
            <w:rStyle w:val="Hyperlink"/>
          </w:rPr>
          <w:t>https://CRAN.R-project.org/package=BayesFactor</w:t>
        </w:r>
      </w:hyperlink>
    </w:p>
    <w:p w14:paraId="0263ECBF" w14:textId="77777777" w:rsidR="007677CB" w:rsidRDefault="00443BA1">
      <w:pPr>
        <w:pStyle w:val="Bibliography"/>
      </w:pPr>
      <w:bookmarkStart w:id="367" w:name="ref-R-tibble"/>
      <w:bookmarkEnd w:id="366"/>
      <w:r>
        <w:t xml:space="preserve">Müller, K., &amp; Wickham, H. (2020). </w:t>
      </w:r>
      <w:r>
        <w:rPr>
          <w:i/>
        </w:rPr>
        <w:t>Tibble: Simple data frames</w:t>
      </w:r>
      <w:r>
        <w:t xml:space="preserve">. Retrieved from </w:t>
      </w:r>
      <w:hyperlink r:id="rId24">
        <w:r>
          <w:rPr>
            <w:rStyle w:val="Hyperlink"/>
          </w:rPr>
          <w:t>https://CRAN.R-project.org/package=tibble</w:t>
        </w:r>
      </w:hyperlink>
    </w:p>
    <w:p w14:paraId="4E7E1528" w14:textId="77777777" w:rsidR="007677CB" w:rsidRDefault="00443BA1">
      <w:pPr>
        <w:pStyle w:val="Bibliography"/>
      </w:pPr>
      <w:bookmarkStart w:id="368" w:name="ref-R-lsr"/>
      <w:bookmarkEnd w:id="367"/>
      <w:r>
        <w:t xml:space="preserve">Navarro, D. (2015). </w:t>
      </w:r>
      <w:r>
        <w:rPr>
          <w:i/>
        </w:rPr>
        <w:t>Learning statistics with r: A tutorial for psychology students and other beginners. (Version 0.5)</w:t>
      </w:r>
      <w:r>
        <w:t xml:space="preserve">. Adelaide, Australia: University of Adelaide. Retrieved from </w:t>
      </w:r>
      <w:hyperlink r:id="rId25">
        <w:r>
          <w:rPr>
            <w:rStyle w:val="Hyperlink"/>
          </w:rPr>
          <w:t>http://ua.edu.au/ccs/teaching/lsr</w:t>
        </w:r>
      </w:hyperlink>
    </w:p>
    <w:p w14:paraId="55FE7B18" w14:textId="77777777" w:rsidR="007677CB" w:rsidRDefault="00443BA1">
      <w:pPr>
        <w:pStyle w:val="Bibliography"/>
      </w:pPr>
      <w:bookmarkStart w:id="369" w:name="ref-R-coda"/>
      <w:bookmarkEnd w:id="368"/>
      <w:r>
        <w:t xml:space="preserve">Plummer, M., Best, N., Cowles, K., &amp; Vines, K. (2006). CODA: Convergence diagnosis and output analysis for mcmc. </w:t>
      </w:r>
      <w:r>
        <w:rPr>
          <w:i/>
        </w:rPr>
        <w:t>R News</w:t>
      </w:r>
      <w:r>
        <w:t xml:space="preserve">, </w:t>
      </w:r>
      <w:r>
        <w:rPr>
          <w:i/>
        </w:rPr>
        <w:t>6</w:t>
      </w:r>
      <w:r>
        <w:t xml:space="preserve">(1), 7–11. Retrieved from </w:t>
      </w:r>
      <w:hyperlink r:id="rId26">
        <w:r>
          <w:rPr>
            <w:rStyle w:val="Hyperlink"/>
          </w:rPr>
          <w:t>https://journal.r-project.org/archive/</w:t>
        </w:r>
      </w:hyperlink>
    </w:p>
    <w:p w14:paraId="1EC53737" w14:textId="77777777" w:rsidR="007677CB" w:rsidRDefault="00443BA1">
      <w:pPr>
        <w:pStyle w:val="Bibliography"/>
      </w:pPr>
      <w:bookmarkStart w:id="370" w:name="ref-R-base"/>
      <w:bookmarkEnd w:id="369"/>
      <w:r>
        <w:t xml:space="preserve">R Core Team. (2019). </w:t>
      </w:r>
      <w:r>
        <w:rPr>
          <w:i/>
        </w:rPr>
        <w:t>R: A language and environment for statistical computing</w:t>
      </w:r>
      <w:r>
        <w:t xml:space="preserve">. Vienna, Austria: R Foundation for Statistical Computing. Retrieved from </w:t>
      </w:r>
      <w:hyperlink r:id="rId27">
        <w:r>
          <w:rPr>
            <w:rStyle w:val="Hyperlink"/>
          </w:rPr>
          <w:t>https://www.R-project.org/</w:t>
        </w:r>
      </w:hyperlink>
    </w:p>
    <w:p w14:paraId="0EE3F740" w14:textId="77777777" w:rsidR="007677CB" w:rsidRDefault="00443BA1">
      <w:pPr>
        <w:pStyle w:val="Bibliography"/>
      </w:pPr>
      <w:bookmarkStart w:id="371" w:name="ref-R-broom"/>
      <w:bookmarkEnd w:id="370"/>
      <w:r>
        <w:t xml:space="preserve">Robinson, D., &amp; Hayes, A. (2020). </w:t>
      </w:r>
      <w:r>
        <w:rPr>
          <w:i/>
        </w:rPr>
        <w:t>Broom: Convert statistical analysis objects into tidy tibbles</w:t>
      </w:r>
      <w:r>
        <w:t xml:space="preserve">. Retrieved from </w:t>
      </w:r>
      <w:hyperlink r:id="rId28">
        <w:r>
          <w:rPr>
            <w:rStyle w:val="Hyperlink"/>
          </w:rPr>
          <w:t>https://CRAN.R-project.org/package=broom</w:t>
        </w:r>
      </w:hyperlink>
    </w:p>
    <w:p w14:paraId="5A91038D" w14:textId="77777777" w:rsidR="007677CB" w:rsidRDefault="00443BA1">
      <w:pPr>
        <w:pStyle w:val="Bibliography"/>
      </w:pPr>
      <w:bookmarkStart w:id="372" w:name="ref-treisman1980feature"/>
      <w:bookmarkEnd w:id="371"/>
      <w:r>
        <w:t xml:space="preserve">Treisman, A. M., &amp; Gelade, G. (1980). A feature-integration theory of attention. </w:t>
      </w:r>
      <w:r>
        <w:rPr>
          <w:i/>
        </w:rPr>
        <w:t>Cognitive Psychology</w:t>
      </w:r>
      <w:r>
        <w:t xml:space="preserve">, </w:t>
      </w:r>
      <w:r>
        <w:rPr>
          <w:i/>
        </w:rPr>
        <w:t>12</w:t>
      </w:r>
      <w:r>
        <w:t>(1), 97–136.</w:t>
      </w:r>
    </w:p>
    <w:p w14:paraId="084225FF" w14:textId="77777777" w:rsidR="007677CB" w:rsidRDefault="00443BA1">
      <w:pPr>
        <w:pStyle w:val="Bibliography"/>
      </w:pPr>
      <w:bookmarkStart w:id="373" w:name="ref-R-ggplot2"/>
      <w:bookmarkEnd w:id="372"/>
      <w:r>
        <w:lastRenderedPageBreak/>
        <w:t xml:space="preserve">Wickham, H. (2016). </w:t>
      </w:r>
      <w:r>
        <w:rPr>
          <w:i/>
        </w:rPr>
        <w:t>Ggplot2: Elegant graphics for data analysis</w:t>
      </w:r>
      <w:r>
        <w:t xml:space="preserve">. Springer-Verlag New York. Retrieved from </w:t>
      </w:r>
      <w:hyperlink r:id="rId29">
        <w:r>
          <w:rPr>
            <w:rStyle w:val="Hyperlink"/>
          </w:rPr>
          <w:t>https://ggplot2.tidyverse.org</w:t>
        </w:r>
      </w:hyperlink>
    </w:p>
    <w:p w14:paraId="6CB85F15" w14:textId="77777777" w:rsidR="007677CB" w:rsidRDefault="00443BA1">
      <w:pPr>
        <w:pStyle w:val="Bibliography"/>
      </w:pPr>
      <w:bookmarkStart w:id="374" w:name="ref-R-stringr"/>
      <w:bookmarkEnd w:id="373"/>
      <w:r>
        <w:t xml:space="preserve">Wickham, H. (2019). </w:t>
      </w:r>
      <w:r>
        <w:rPr>
          <w:i/>
        </w:rPr>
        <w:t>Stringr: Simple, consistent wrappers for common string operations</w:t>
      </w:r>
      <w:r>
        <w:t xml:space="preserve">. Retrieved from </w:t>
      </w:r>
      <w:hyperlink r:id="rId30">
        <w:r>
          <w:rPr>
            <w:rStyle w:val="Hyperlink"/>
          </w:rPr>
          <w:t>https://CRAN.R-project.org/package=stringr</w:t>
        </w:r>
      </w:hyperlink>
    </w:p>
    <w:p w14:paraId="7824925A" w14:textId="77777777" w:rsidR="007677CB" w:rsidRDefault="00443BA1">
      <w:pPr>
        <w:pStyle w:val="Bibliography"/>
      </w:pPr>
      <w:bookmarkStart w:id="375" w:name="ref-R-forcats"/>
      <w:bookmarkEnd w:id="374"/>
      <w:r>
        <w:t xml:space="preserve">Wickham, H. (2020). </w:t>
      </w:r>
      <w:r>
        <w:rPr>
          <w:i/>
        </w:rPr>
        <w:t>Forcats: Tools for working with categorical variables (factors)</w:t>
      </w:r>
      <w:r>
        <w:t xml:space="preserve">. Retrieved from </w:t>
      </w:r>
      <w:hyperlink r:id="rId31">
        <w:r>
          <w:rPr>
            <w:rStyle w:val="Hyperlink"/>
          </w:rPr>
          <w:t>https://CRAN.R-project.org/package=forcats</w:t>
        </w:r>
      </w:hyperlink>
    </w:p>
    <w:p w14:paraId="2E0F6BED" w14:textId="77777777" w:rsidR="007677CB" w:rsidRDefault="00443BA1">
      <w:pPr>
        <w:pStyle w:val="Bibliography"/>
      </w:pPr>
      <w:bookmarkStart w:id="376" w:name="ref-R-tidyverse"/>
      <w:bookmarkEnd w:id="375"/>
      <w:r>
        <w:t xml:space="preserve">Wickham, H., Averick, M., Bryan, J., Chang, W., McGowan, L. D., François, R., … Yutani, H. (2019). Welcome to the tidyverse. </w:t>
      </w:r>
      <w:r>
        <w:rPr>
          <w:i/>
        </w:rPr>
        <w:t>Journal of Open Source Software</w:t>
      </w:r>
      <w:r>
        <w:t xml:space="preserve">, </w:t>
      </w:r>
      <w:r>
        <w:rPr>
          <w:i/>
        </w:rPr>
        <w:t>4</w:t>
      </w:r>
      <w:r>
        <w:t xml:space="preserve">(43), 1686. </w:t>
      </w:r>
      <w:hyperlink r:id="rId32">
        <w:r>
          <w:rPr>
            <w:rStyle w:val="Hyperlink"/>
          </w:rPr>
          <w:t>https://doi.org/10.21105/joss.01686</w:t>
        </w:r>
      </w:hyperlink>
    </w:p>
    <w:p w14:paraId="20AC25DC" w14:textId="77777777" w:rsidR="007677CB" w:rsidRDefault="00443BA1">
      <w:pPr>
        <w:pStyle w:val="Bibliography"/>
      </w:pPr>
      <w:bookmarkStart w:id="377" w:name="ref-R-dplyr"/>
      <w:bookmarkEnd w:id="376"/>
      <w:r>
        <w:t xml:space="preserve">Wickham, H., François, R., Henry, L., &amp; Müller, K. (2020). </w:t>
      </w:r>
      <w:r>
        <w:rPr>
          <w:i/>
        </w:rPr>
        <w:t>Dplyr: A grammar of data manipulation</w:t>
      </w:r>
      <w:r>
        <w:t xml:space="preserve">. Retrieved from </w:t>
      </w:r>
      <w:hyperlink r:id="rId33">
        <w:r>
          <w:rPr>
            <w:rStyle w:val="Hyperlink"/>
          </w:rPr>
          <w:t>https://CRAN.R-project.org/package=dplyr</w:t>
        </w:r>
      </w:hyperlink>
    </w:p>
    <w:p w14:paraId="07353CB2" w14:textId="77777777" w:rsidR="007677CB" w:rsidRDefault="00443BA1">
      <w:pPr>
        <w:pStyle w:val="Bibliography"/>
      </w:pPr>
      <w:bookmarkStart w:id="378" w:name="ref-R-tidyr"/>
      <w:bookmarkEnd w:id="377"/>
      <w:r>
        <w:t xml:space="preserve">Wickham, H., &amp; Henry, L. (2020). </w:t>
      </w:r>
      <w:r>
        <w:rPr>
          <w:i/>
        </w:rPr>
        <w:t>Tidyr: Tidy messy data</w:t>
      </w:r>
      <w:r>
        <w:t xml:space="preserve">. Retrieved from </w:t>
      </w:r>
      <w:hyperlink r:id="rId34">
        <w:r>
          <w:rPr>
            <w:rStyle w:val="Hyperlink"/>
          </w:rPr>
          <w:t>https://CRAN.R-project.org/package=tidyr</w:t>
        </w:r>
      </w:hyperlink>
    </w:p>
    <w:p w14:paraId="20662EFD" w14:textId="77777777" w:rsidR="007677CB" w:rsidRDefault="00443BA1">
      <w:pPr>
        <w:pStyle w:val="Bibliography"/>
      </w:pPr>
      <w:bookmarkStart w:id="379" w:name="ref-R-readr"/>
      <w:bookmarkEnd w:id="378"/>
      <w:r>
        <w:t xml:space="preserve">Wickham, H., Hester, J., &amp; Francois, R. (2018). </w:t>
      </w:r>
      <w:r>
        <w:rPr>
          <w:i/>
        </w:rPr>
        <w:t>Readr: Read rectangular text data</w:t>
      </w:r>
      <w:r>
        <w:t xml:space="preserve">. Retrieved from </w:t>
      </w:r>
      <w:hyperlink r:id="rId35">
        <w:r>
          <w:rPr>
            <w:rStyle w:val="Hyperlink"/>
          </w:rPr>
          <w:t>https://CRAN.R-project.org/package=readr</w:t>
        </w:r>
      </w:hyperlink>
    </w:p>
    <w:p w14:paraId="0B256DD7" w14:textId="77777777" w:rsidR="007677CB" w:rsidRDefault="00443BA1">
      <w:pPr>
        <w:pStyle w:val="Bibliography"/>
      </w:pPr>
      <w:bookmarkStart w:id="380" w:name="ref-R-cowplot"/>
      <w:bookmarkEnd w:id="379"/>
      <w:r>
        <w:t xml:space="preserve">Wilke, C. O. (2019). </w:t>
      </w:r>
      <w:r>
        <w:rPr>
          <w:i/>
        </w:rPr>
        <w:t>Cowplot: Streamlined plot theme and plot annotations for ’ggplot2’</w:t>
      </w:r>
      <w:r>
        <w:t xml:space="preserve">. Retrieved from </w:t>
      </w:r>
      <w:hyperlink r:id="rId36">
        <w:r>
          <w:rPr>
            <w:rStyle w:val="Hyperlink"/>
          </w:rPr>
          <w:t>https://CRAN.R-project.org/package=cowplot</w:t>
        </w:r>
      </w:hyperlink>
    </w:p>
    <w:p w14:paraId="35F380FC" w14:textId="77777777" w:rsidR="007677CB" w:rsidRDefault="00443BA1">
      <w:pPr>
        <w:pStyle w:val="Bibliography"/>
      </w:pPr>
      <w:bookmarkStart w:id="381" w:name="ref-wolfe1994guided"/>
      <w:bookmarkEnd w:id="380"/>
      <w:r>
        <w:t xml:space="preserve">Wolfe, J. M. (1994). Guided search 2.0 a revised model of visual search. </w:t>
      </w:r>
      <w:r>
        <w:rPr>
          <w:i/>
        </w:rPr>
        <w:t>Psychonomic Bulletin &amp; Review</w:t>
      </w:r>
      <w:r>
        <w:t xml:space="preserve">, </w:t>
      </w:r>
      <w:r>
        <w:rPr>
          <w:i/>
        </w:rPr>
        <w:t>1</w:t>
      </w:r>
      <w:r>
        <w:t>(2), 202–238.</w:t>
      </w:r>
    </w:p>
    <w:p w14:paraId="59A82002" w14:textId="77777777" w:rsidR="007677CB" w:rsidRDefault="00443BA1">
      <w:pPr>
        <w:pStyle w:val="Bibliography"/>
      </w:pPr>
      <w:bookmarkStart w:id="382" w:name="ref-wolfe1998can"/>
      <w:bookmarkEnd w:id="381"/>
      <w:r>
        <w:lastRenderedPageBreak/>
        <w:t xml:space="preserve">Wolfe, J. M. (1998). What can 1 million trials tell us about visual search? </w:t>
      </w:r>
      <w:r>
        <w:rPr>
          <w:i/>
        </w:rPr>
        <w:t>Psychological Science</w:t>
      </w:r>
      <w:r>
        <w:t xml:space="preserve">, </w:t>
      </w:r>
      <w:r>
        <w:rPr>
          <w:i/>
        </w:rPr>
        <w:t>9</w:t>
      </w:r>
      <w:r>
        <w:t>(1), 33–39.</w:t>
      </w:r>
    </w:p>
    <w:p w14:paraId="21E0CC1D" w14:textId="77777777" w:rsidR="007677CB" w:rsidRDefault="00443BA1">
      <w:pPr>
        <w:pStyle w:val="Bibliography"/>
      </w:pPr>
      <w:bookmarkStart w:id="383" w:name="ref-wolfe1989guided"/>
      <w:bookmarkEnd w:id="382"/>
      <w:r>
        <w:t xml:space="preserve">Wolfe, J. M., Cave, K. R., &amp; Franzel, S. L. (1989). Guided search: An alternative to the feature integration model for visual search. </w:t>
      </w:r>
      <w:r>
        <w:rPr>
          <w:i/>
        </w:rPr>
        <w:t>Journal of Experimental Psychology: Human Perception and Performance</w:t>
      </w:r>
      <w:r>
        <w:t xml:space="preserve">, </w:t>
      </w:r>
      <w:r>
        <w:rPr>
          <w:i/>
        </w:rPr>
        <w:t>15</w:t>
      </w:r>
      <w:r>
        <w:t>(3), 419.</w:t>
      </w:r>
    </w:p>
    <w:p w14:paraId="480330C7" w14:textId="77777777" w:rsidR="007677CB" w:rsidRDefault="00443BA1">
      <w:pPr>
        <w:pStyle w:val="Bibliography"/>
      </w:pPr>
      <w:bookmarkStart w:id="384" w:name="ref-wolfe2007guided"/>
      <w:bookmarkEnd w:id="383"/>
      <w:r>
        <w:t xml:space="preserve">Wolfe, J. M., &amp; Gray, W. (2007). Guided search 4.0. </w:t>
      </w:r>
      <w:r>
        <w:rPr>
          <w:i/>
        </w:rPr>
        <w:t>Integrated Models of Cognitive Systems</w:t>
      </w:r>
      <w:r>
        <w:t>, 99–119.</w:t>
      </w:r>
    </w:p>
    <w:p w14:paraId="3D731DA2" w14:textId="77777777" w:rsidR="007677CB" w:rsidRDefault="00443BA1">
      <w:pPr>
        <w:pStyle w:val="Bibliography"/>
      </w:pPr>
      <w:bookmarkStart w:id="385" w:name="ref-wolfe2010varying"/>
      <w:bookmarkEnd w:id="384"/>
      <w:r>
        <w:t xml:space="preserve">Wolfe, J. M., &amp; Van Wert, M. J. (2010). Varying target prevalence reveals two dissociable decision criteria in visual search. </w:t>
      </w:r>
      <w:r>
        <w:rPr>
          <w:i/>
        </w:rPr>
        <w:t>Current Biology</w:t>
      </w:r>
      <w:r>
        <w:t xml:space="preserve">, </w:t>
      </w:r>
      <w:r>
        <w:rPr>
          <w:i/>
        </w:rPr>
        <w:t>20</w:t>
      </w:r>
      <w:r>
        <w:t>(2), 121–124.</w:t>
      </w:r>
      <w:bookmarkEnd w:id="355"/>
      <w:bookmarkEnd w:id="385"/>
    </w:p>
    <w:sectPr w:rsidR="007677CB" w:rsidSect="00251F16">
      <w:headerReference w:type="even" r:id="rId37"/>
      <w:headerReference w:type="default" r:id="rId38"/>
      <w:headerReference w:type="first" r:id="rId39"/>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Steve Fleming" w:date="2020-09-30T14:05:00Z" w:initials="SMF">
    <w:p w14:paraId="67DE2491" w14:textId="77777777" w:rsidR="00EB5671" w:rsidRDefault="00EB5671">
      <w:pPr>
        <w:pStyle w:val="CommentText"/>
      </w:pPr>
      <w:r>
        <w:rPr>
          <w:rStyle w:val="CommentReference"/>
        </w:rPr>
        <w:annotationRef/>
      </w:r>
      <w:r>
        <w:t>Isn’t this circular? Saying that detection of the target is triggered by detection of the target…</w:t>
      </w:r>
    </w:p>
    <w:p w14:paraId="0815E309" w14:textId="77777777" w:rsidR="00EB5671" w:rsidRDefault="00EB5671">
      <w:pPr>
        <w:pStyle w:val="CommentText"/>
      </w:pPr>
    </w:p>
    <w:p w14:paraId="097BC266" w14:textId="5B479D79" w:rsidR="00EB5671" w:rsidRDefault="00EB5671">
      <w:pPr>
        <w:pStyle w:val="CommentText"/>
      </w:pPr>
      <w:r>
        <w:t>More detail on classic findings on (and models of) the bottom-up generation of target present responses would be useful (eg influence of salience, preattentive features, etc) to provide context against which to compare models of target-absent responses</w:t>
      </w:r>
    </w:p>
  </w:comment>
  <w:comment w:id="35" w:author="Steve Fleming" w:date="2020-09-30T14:08:00Z" w:initials="SMF">
    <w:p w14:paraId="2F77964D" w14:textId="065F4D1C" w:rsidR="00EB5671" w:rsidRDefault="00EB5671">
      <w:pPr>
        <w:pStyle w:val="CommentText"/>
      </w:pPr>
      <w:r>
        <w:rPr>
          <w:rStyle w:val="CommentReference"/>
        </w:rPr>
        <w:annotationRef/>
      </w:r>
      <w:r>
        <w:t xml:space="preserve">I feel like this jumps in too quickly to the models. Can you provide a more gentle introduction to both a) the experimental phenomena of interest (eg features of the search times for both presence and absence, like you do in the abstract) and b) why we should care… i.e. why is understanding target-absent responses important? </w:t>
      </w:r>
    </w:p>
    <w:p w14:paraId="07491DAC" w14:textId="77777777" w:rsidR="00EB5671" w:rsidRDefault="00EB5671">
      <w:pPr>
        <w:pStyle w:val="CommentText"/>
      </w:pPr>
    </w:p>
    <w:p w14:paraId="4D88A554" w14:textId="07417ACB" w:rsidR="00EB5671" w:rsidRDefault="00EB5671">
      <w:pPr>
        <w:pStyle w:val="CommentText"/>
      </w:pPr>
      <w:r>
        <w:t>It seems obvious, but it’s worth spelling out, that inefficiently deciding a target is absent precludes any further search for target presence. So it doesn’t matter how good your training is for security-screening personnel at airports, or doctors looking at chest x-rays, but if these metacognitive influences/priors on search-termination go haywire, you’re not going to be able to put these finely-tuned target-detection skills into practice. Making this link to a broader (real-world) context (Jeremy Wolfe has done lots on this in the context of security and cancer screening) and highlighting the general importance of understanding this issue of termination is going to be important for going to review at NHB (and it’s also really cool!)</w:t>
      </w:r>
    </w:p>
  </w:comment>
  <w:comment w:id="77" w:author="Steve Fleming" w:date="2020-09-30T14:20:00Z" w:initials="SMF">
    <w:p w14:paraId="33AE9797" w14:textId="00245FB3" w:rsidR="00EB5671" w:rsidRDefault="00EB5671">
      <w:pPr>
        <w:pStyle w:val="CommentText"/>
      </w:pPr>
      <w:r>
        <w:rPr>
          <w:rStyle w:val="CommentReference"/>
        </w:rPr>
        <w:annotationRef/>
      </w:r>
      <w:r>
        <w:t>Target-absent trials? Or target-absent decisions?</w:t>
      </w:r>
    </w:p>
  </w:comment>
  <w:comment w:id="91" w:author="Steve Fleming" w:date="2020-09-30T14:21:00Z" w:initials="SMF">
    <w:p w14:paraId="735C4B8A" w14:textId="1A985451" w:rsidR="00EB5671" w:rsidRDefault="00EB5671">
      <w:pPr>
        <w:pStyle w:val="CommentText"/>
      </w:pPr>
      <w:r>
        <w:rPr>
          <w:rStyle w:val="CommentReference"/>
        </w:rPr>
        <w:annotationRef/>
      </w:r>
      <w:r>
        <w:t>Give a brief concrete example?</w:t>
      </w:r>
    </w:p>
  </w:comment>
  <w:comment w:id="121" w:author="Steve Fleming" w:date="2020-09-30T14:33:00Z" w:initials="SMF">
    <w:p w14:paraId="00CBDC36" w14:textId="77777777" w:rsidR="00EB5671" w:rsidRDefault="00EB5671" w:rsidP="00EB5671">
      <w:pPr>
        <w:pStyle w:val="CommentText"/>
      </w:pPr>
      <w:r>
        <w:rPr>
          <w:rStyle w:val="CommentReference"/>
        </w:rPr>
        <w:annotationRef/>
      </w:r>
      <w:r>
        <w:t xml:space="preserve">You have already said “In this study…” above, so it feels like you’re repeating yourself a bit here </w:t>
      </w:r>
    </w:p>
  </w:comment>
  <w:comment w:id="127" w:author="Steve Fleming" w:date="2020-09-30T14:27:00Z" w:initials="SMF">
    <w:p w14:paraId="49CE62CC" w14:textId="51DD9087" w:rsidR="00EB5671" w:rsidRDefault="00EB5671">
      <w:pPr>
        <w:pStyle w:val="CommentText"/>
      </w:pPr>
      <w:r>
        <w:rPr>
          <w:rStyle w:val="CommentReference"/>
        </w:rPr>
        <w:annotationRef/>
      </w:r>
      <w:r>
        <w:t>I think this needs more explanation (like you nicely explained it in the NOC pre-reg)</w:t>
      </w:r>
    </w:p>
  </w:comment>
  <w:comment w:id="129" w:author="Steve Fleming" w:date="2020-09-30T14:28:00Z" w:initials="SMF">
    <w:p w14:paraId="3BFE7478" w14:textId="37A60679" w:rsidR="00EB5671" w:rsidRDefault="00EB5671">
      <w:pPr>
        <w:pStyle w:val="CommentText"/>
      </w:pPr>
      <w:r>
        <w:rPr>
          <w:rStyle w:val="CommentReference"/>
        </w:rPr>
        <w:annotationRef/>
      </w:r>
      <w:r>
        <w:t>Interesting. I feel like more weight needs to be given to what interpretation a negative result(s) would get. I.e. there is lots of focus on the influence of metacognitive knowledge, and there is a strong assumption throughout the introduction that this is going to dominate the results. But (your pilot data notwithstanding) can you say what the alternatives would be? For instance, you could imagine (as you say here) that you only get the pop-out effect after experiencing some target-present trials, which suggests that people do use the pop-out knowledge to do CF reasoning for absence, but cannot leverage more abstract / task-independent knowledge to do this on the first trial. Alternatively, even more extreme, is the idea that no CF reasoning is done, and there is never a pop out for absence no matter how much target-present experience you have… but presumably this can already be ruled out based on previous studies?</w:t>
      </w:r>
    </w:p>
  </w:comment>
  <w:comment w:id="135" w:author="Matan Mazor" w:date="2020-09-16T15:06:00Z" w:initials="MM">
    <w:p w14:paraId="36671CA0" w14:textId="6BE52D56" w:rsidR="00EB5671" w:rsidRDefault="00EB5671" w:rsidP="00EB4852">
      <w:pPr>
        <w:pStyle w:val="CommentText"/>
      </w:pPr>
      <w:r>
        <w:rPr>
          <w:rStyle w:val="CommentReference"/>
        </w:rPr>
        <w:annotationRef/>
      </w:r>
      <w:r>
        <w:rPr>
          <w:rStyle w:val="CommentReference"/>
        </w:rPr>
        <w:t>I explain below that the low number of trials per participant means that some hypotheses will be tested on a relatively small subset of our participants. In the pilot sample, hypothesis 5 could only be tested on 51 out of 181 participants. Based on this, 320 participants for all hypotheses means around 1136 participants per experiment. But remember that the cost of each participant is unusually low here – £0.5 including Prolific fees.</w:t>
      </w:r>
      <w:r>
        <w:rPr>
          <w:rStyle w:val="CommentReference"/>
        </w:rPr>
        <w:br/>
        <w:t xml:space="preserve">For three experiments, including Prolific fees, this is totaling to £1722 for the entire study. </w:t>
      </w:r>
    </w:p>
  </w:comment>
  <w:comment w:id="136" w:author="Steve Fleming" w:date="2020-09-30T14:36:00Z" w:initials="SMF">
    <w:p w14:paraId="1ECC291B" w14:textId="2C9F6B48" w:rsidR="00EB5671" w:rsidRDefault="00EB5671">
      <w:pPr>
        <w:pStyle w:val="CommentText"/>
      </w:pPr>
      <w:r>
        <w:rPr>
          <w:rStyle w:val="CommentReference"/>
        </w:rPr>
        <w:annotationRef/>
      </w:r>
      <w:r>
        <w:t>OK. I think a budget of £2000 is fine</w:t>
      </w:r>
    </w:p>
  </w:comment>
  <w:comment w:id="142" w:author="Steve Fleming" w:date="2020-09-30T14:37:00Z" w:initials="SMF">
    <w:p w14:paraId="206630FA" w14:textId="787E926E" w:rsidR="00EB5671" w:rsidRDefault="00EB5671">
      <w:pPr>
        <w:pStyle w:val="CommentText"/>
      </w:pPr>
      <w:r>
        <w:rPr>
          <w:rStyle w:val="CommentReference"/>
        </w:rPr>
        <w:annotationRef/>
      </w:r>
      <w:r>
        <w:t>Is there a reason for picking this?</w:t>
      </w:r>
    </w:p>
  </w:comment>
  <w:comment w:id="198" w:author="Steve Fleming" w:date="2020-09-30T14:40:00Z" w:initials="SMF">
    <w:p w14:paraId="0976E8A8" w14:textId="30CD681A" w:rsidR="00EB5671" w:rsidRDefault="00EB5671">
      <w:pPr>
        <w:pStyle w:val="CommentText"/>
      </w:pPr>
      <w:r>
        <w:rPr>
          <w:rStyle w:val="CommentReference"/>
        </w:rPr>
        <w:annotationRef/>
      </w:r>
      <w:r>
        <w:t>It would be useful to preview in the introduction what these three experiments will allow you to test in conceptual terms. This relates to my comment above about needing to spell out how different patterns in the data will afford different interpretations (eg you could get learning in Experiment 1 but not 3, which would suggest that the learning is stimulus-specific, and cannot generalize to a more abstract inference about search performance; or you could find effects in both, etc)</w:t>
      </w:r>
    </w:p>
  </w:comment>
  <w:comment w:id="215" w:author="Steve Fleming" w:date="2020-09-30T14:43:00Z" w:initials="SMF">
    <w:p w14:paraId="1BE97DEF" w14:textId="4937738E" w:rsidR="00EB5671" w:rsidRDefault="00EB5671">
      <w:pPr>
        <w:pStyle w:val="CommentText"/>
      </w:pPr>
      <w:r>
        <w:rPr>
          <w:rStyle w:val="CommentReference"/>
        </w:rPr>
        <w:annotationRef/>
      </w:r>
      <w:r>
        <w:t>As above I feel that unless the whole study is framed as establishing these schema, then it’s best to frame in more general terms</w:t>
      </w:r>
    </w:p>
  </w:comment>
  <w:comment w:id="220" w:author="Steve Fleming" w:date="2020-09-30T14:44:00Z" w:initials="SMF">
    <w:p w14:paraId="7ECFE8DE" w14:textId="72C5F99E" w:rsidR="00EB5671" w:rsidRDefault="00EB5671">
      <w:pPr>
        <w:pStyle w:val="CommentText"/>
      </w:pPr>
      <w:r>
        <w:rPr>
          <w:rStyle w:val="CommentReference"/>
        </w:rPr>
        <w:annotationRef/>
      </w:r>
      <w:r>
        <w:t>Is this the right phrase? You could be doing efficient inference about absence but with the wrong metacognitive knowledge</w:t>
      </w:r>
    </w:p>
  </w:comment>
  <w:comment w:id="221" w:author="Matan Mazor" w:date="2020-10-01T14:22:00Z" w:initials="MM">
    <w:p w14:paraId="076F64E6" w14:textId="271CA05E" w:rsidR="00EB5671" w:rsidRDefault="00EB5671">
      <w:pPr>
        <w:pStyle w:val="CommentText"/>
      </w:pPr>
      <w:r>
        <w:rPr>
          <w:rStyle w:val="CommentReference"/>
        </w:rPr>
        <w:annotationRef/>
      </w:r>
      <w:r>
        <w:t>The idea here is that having the wrong metacognitive knowledge will make you slower (for example, if you don’t know that a deviant color would pop-out), or less accurate (for example, if you erroneously believe that the target should pop out, when in fact it doesn’t). Since we maintain accuracy at ceiling, efficiency is almost entirely equivalent to speed.</w:t>
      </w:r>
    </w:p>
  </w:comment>
  <w:comment w:id="223" w:author="Steve Fleming" w:date="2020-09-30T14:45:00Z" w:initials="SMF">
    <w:p w14:paraId="47DE0506" w14:textId="338290D0" w:rsidR="00EB5671" w:rsidRDefault="00EB5671">
      <w:pPr>
        <w:pStyle w:val="CommentText"/>
      </w:pPr>
      <w:r>
        <w:rPr>
          <w:rStyle w:val="CommentReference"/>
        </w:rPr>
        <w:annotationRef/>
      </w:r>
      <w:r>
        <w:t>OK this is really nice and addresses some of my concern above about laying out alternative hypotheses. It would be good if this can be unpacked in a few sentences in the introduction too, to prepare the ground for alternative hypotheses</w:t>
      </w:r>
    </w:p>
  </w:comment>
  <w:comment w:id="245" w:author="Steve Fleming" w:date="2020-09-30T15:56:00Z" w:initials="SMF">
    <w:p w14:paraId="75729956" w14:textId="47E009B0" w:rsidR="00EB5671" w:rsidRDefault="00EB5671">
      <w:pPr>
        <w:pStyle w:val="CommentText"/>
      </w:pPr>
      <w:r>
        <w:rPr>
          <w:rStyle w:val="CommentReference"/>
        </w:rPr>
        <w:annotationRef/>
      </w:r>
      <w:r>
        <w:t>This is fine but I wonder whether it could be removed after you unpack in more detail the rationale for each experiment in the introduction</w:t>
      </w:r>
    </w:p>
  </w:comment>
  <w:comment w:id="349" w:author="Steve Fleming" w:date="2020-09-30T15:57:00Z" w:initials="SMF">
    <w:p w14:paraId="1209E07E" w14:textId="3D57E12F" w:rsidR="00EB5671" w:rsidRDefault="00EB5671">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7BC266" w15:done="0"/>
  <w15:commentEx w15:paraId="4D88A554" w15:done="0"/>
  <w15:commentEx w15:paraId="33AE9797" w15:done="0"/>
  <w15:commentEx w15:paraId="735C4B8A" w15:done="0"/>
  <w15:commentEx w15:paraId="00CBDC36" w15:done="0"/>
  <w15:commentEx w15:paraId="49CE62CC" w15:done="0"/>
  <w15:commentEx w15:paraId="3BFE7478" w15:done="0"/>
  <w15:commentEx w15:paraId="36671CA0" w15:done="0"/>
  <w15:commentEx w15:paraId="1ECC291B" w15:paraIdParent="36671CA0" w15:done="0"/>
  <w15:commentEx w15:paraId="206630FA" w15:done="0"/>
  <w15:commentEx w15:paraId="0976E8A8" w15:done="0"/>
  <w15:commentEx w15:paraId="1BE97DEF" w15:done="0"/>
  <w15:commentEx w15:paraId="7ECFE8DE" w15:done="0"/>
  <w15:commentEx w15:paraId="076F64E6" w15:paraIdParent="7ECFE8DE" w15:done="0"/>
  <w15:commentEx w15:paraId="47DE0506" w15:done="0"/>
  <w15:commentEx w15:paraId="75729956" w15:done="0"/>
  <w15:commentEx w15:paraId="1209E0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47427" w16cid:durableId="231F2874"/>
  <w16cid:commentId w16cid:paraId="097BC266" w16cid:durableId="231F0F3F"/>
  <w16cid:commentId w16cid:paraId="4D88A554" w16cid:durableId="231F0FDB"/>
  <w16cid:commentId w16cid:paraId="33AE9797" w16cid:durableId="231F12C3"/>
  <w16cid:commentId w16cid:paraId="735C4B8A" w16cid:durableId="231F12F6"/>
  <w16cid:commentId w16cid:paraId="49CE62CC" w16cid:durableId="231F1438"/>
  <w16cid:commentId w16cid:paraId="3BFE7478" w16cid:durableId="231F1496"/>
  <w16cid:commentId w16cid:paraId="123E705C" w16cid:durableId="231F15CB"/>
  <w16cid:commentId w16cid:paraId="2BB036FA" w16cid:durableId="231F15FF"/>
  <w16cid:commentId w16cid:paraId="36671CA0" w16cid:durableId="230C943D"/>
  <w16cid:commentId w16cid:paraId="1ECC291B" w16cid:durableId="231F1655"/>
  <w16cid:commentId w16cid:paraId="206630FA" w16cid:durableId="231F16B9"/>
  <w16cid:commentId w16cid:paraId="0976E8A8" w16cid:durableId="231F1769"/>
  <w16cid:commentId w16cid:paraId="1BE97DEF" w16cid:durableId="231F1813"/>
  <w16cid:commentId w16cid:paraId="7ECFE8DE" w16cid:durableId="231F1863"/>
  <w16cid:commentId w16cid:paraId="47DE0506" w16cid:durableId="231F188F"/>
  <w16cid:commentId w16cid:paraId="75729956" w16cid:durableId="231F291B"/>
  <w16cid:commentId w16cid:paraId="1209E07E" w16cid:durableId="231F296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8E83C" w14:textId="77777777" w:rsidR="00D77363" w:rsidRDefault="00D77363">
      <w:pPr>
        <w:spacing w:before="0" w:after="0" w:line="240" w:lineRule="auto"/>
      </w:pPr>
      <w:r>
        <w:separator/>
      </w:r>
    </w:p>
  </w:endnote>
  <w:endnote w:type="continuationSeparator" w:id="0">
    <w:p w14:paraId="40BBBB17" w14:textId="77777777" w:rsidR="00D77363" w:rsidRDefault="00D773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3FBF5" w14:textId="77777777" w:rsidR="00D77363" w:rsidRDefault="00D77363">
      <w:r>
        <w:separator/>
      </w:r>
    </w:p>
  </w:footnote>
  <w:footnote w:type="continuationSeparator" w:id="0">
    <w:p w14:paraId="3301762C" w14:textId="77777777" w:rsidR="00D77363" w:rsidRDefault="00D77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Content>
      <w:p w14:paraId="09FC04DF" w14:textId="77777777" w:rsidR="00EB5671" w:rsidRDefault="00EB5671" w:rsidP="00251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3847B" w14:textId="77777777" w:rsidR="00EB5671" w:rsidRDefault="00EB5671" w:rsidP="00251F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Content>
      <w:p w14:paraId="40DE9CCA" w14:textId="08080458" w:rsidR="00EB5671" w:rsidRDefault="00EB5671" w:rsidP="00251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B242F">
          <w:rPr>
            <w:rStyle w:val="PageNumber"/>
            <w:noProof/>
          </w:rPr>
          <w:t>2</w:t>
        </w:r>
        <w:r>
          <w:rPr>
            <w:rStyle w:val="PageNumber"/>
          </w:rPr>
          <w:fldChar w:fldCharType="end"/>
        </w:r>
      </w:p>
    </w:sdtContent>
  </w:sdt>
  <w:p w14:paraId="3731B54E" w14:textId="77777777" w:rsidR="00EB5671" w:rsidRPr="00AF36ED" w:rsidRDefault="00EB5671" w:rsidP="00251F16">
    <w:pPr>
      <w:pStyle w:val="Header"/>
      <w:ind w:right="357"/>
      <w:rPr>
        <w:lang w:val="de-DE"/>
      </w:rPr>
    </w:pPr>
    <w:r w:rsidRPr="005036C4">
      <w:t>termination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Content>
      <w:p w14:paraId="2C0AA48C" w14:textId="4498ECC2" w:rsidR="00EB5671" w:rsidRDefault="00EB5671" w:rsidP="00251F1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B242F">
          <w:rPr>
            <w:rStyle w:val="PageNumber"/>
            <w:noProof/>
          </w:rPr>
          <w:t>1</w:t>
        </w:r>
        <w:r>
          <w:rPr>
            <w:rStyle w:val="PageNumber"/>
          </w:rPr>
          <w:fldChar w:fldCharType="end"/>
        </w:r>
      </w:p>
    </w:sdtContent>
  </w:sdt>
  <w:p w14:paraId="2F574D5A" w14:textId="77777777" w:rsidR="00EB5671" w:rsidRPr="00CB20D0" w:rsidRDefault="00EB5671" w:rsidP="00251F16">
    <w:pPr>
      <w:pStyle w:val="Header"/>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an Mazor">
    <w15:presenceInfo w15:providerId="None" w15:userId="Matan Maz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641"/>
    <w:rsid w:val="00007FE3"/>
    <w:rsid w:val="00011C8B"/>
    <w:rsid w:val="00015C6E"/>
    <w:rsid w:val="00055AAC"/>
    <w:rsid w:val="00075915"/>
    <w:rsid w:val="0008610B"/>
    <w:rsid w:val="0008747B"/>
    <w:rsid w:val="000A07F3"/>
    <w:rsid w:val="000A6DB8"/>
    <w:rsid w:val="000C2153"/>
    <w:rsid w:val="000D0428"/>
    <w:rsid w:val="000D58DA"/>
    <w:rsid w:val="000E2D1C"/>
    <w:rsid w:val="000E70D2"/>
    <w:rsid w:val="00100F03"/>
    <w:rsid w:val="00115298"/>
    <w:rsid w:val="00147ADD"/>
    <w:rsid w:val="001576A9"/>
    <w:rsid w:val="00160F72"/>
    <w:rsid w:val="0017271A"/>
    <w:rsid w:val="001848B2"/>
    <w:rsid w:val="001905F1"/>
    <w:rsid w:val="00190ED2"/>
    <w:rsid w:val="00191A43"/>
    <w:rsid w:val="001A741B"/>
    <w:rsid w:val="001B05FF"/>
    <w:rsid w:val="001B1FEB"/>
    <w:rsid w:val="001B21CA"/>
    <w:rsid w:val="001B242F"/>
    <w:rsid w:val="001B454A"/>
    <w:rsid w:val="001B46B8"/>
    <w:rsid w:val="001B6D68"/>
    <w:rsid w:val="001C342D"/>
    <w:rsid w:val="001D2532"/>
    <w:rsid w:val="0021317B"/>
    <w:rsid w:val="00214E2E"/>
    <w:rsid w:val="002320F1"/>
    <w:rsid w:val="002515AC"/>
    <w:rsid w:val="00251F16"/>
    <w:rsid w:val="00263925"/>
    <w:rsid w:val="00266078"/>
    <w:rsid w:val="00297033"/>
    <w:rsid w:val="002A0C86"/>
    <w:rsid w:val="002C524F"/>
    <w:rsid w:val="002D3210"/>
    <w:rsid w:val="002D770B"/>
    <w:rsid w:val="002E7B9C"/>
    <w:rsid w:val="003049E1"/>
    <w:rsid w:val="00334628"/>
    <w:rsid w:val="0034027D"/>
    <w:rsid w:val="00347C7B"/>
    <w:rsid w:val="00356F5D"/>
    <w:rsid w:val="003839E0"/>
    <w:rsid w:val="00396309"/>
    <w:rsid w:val="003A12F6"/>
    <w:rsid w:val="003A1D26"/>
    <w:rsid w:val="003C4CF3"/>
    <w:rsid w:val="003E5C64"/>
    <w:rsid w:val="00403A82"/>
    <w:rsid w:val="004149DF"/>
    <w:rsid w:val="004271C7"/>
    <w:rsid w:val="00443BA1"/>
    <w:rsid w:val="004463B1"/>
    <w:rsid w:val="004471AF"/>
    <w:rsid w:val="004638DA"/>
    <w:rsid w:val="004728A0"/>
    <w:rsid w:val="004A65D6"/>
    <w:rsid w:val="004C127E"/>
    <w:rsid w:val="004C165D"/>
    <w:rsid w:val="004C3680"/>
    <w:rsid w:val="004D2FF5"/>
    <w:rsid w:val="004D3AAD"/>
    <w:rsid w:val="004D64B1"/>
    <w:rsid w:val="004E0C0E"/>
    <w:rsid w:val="004E29B3"/>
    <w:rsid w:val="004E3BA1"/>
    <w:rsid w:val="00536C50"/>
    <w:rsid w:val="0056192D"/>
    <w:rsid w:val="00572A77"/>
    <w:rsid w:val="00575C74"/>
    <w:rsid w:val="00590D07"/>
    <w:rsid w:val="00597D03"/>
    <w:rsid w:val="005B6D91"/>
    <w:rsid w:val="005C121A"/>
    <w:rsid w:val="006105E7"/>
    <w:rsid w:val="00612028"/>
    <w:rsid w:val="00632255"/>
    <w:rsid w:val="00634FA7"/>
    <w:rsid w:val="006417AD"/>
    <w:rsid w:val="006537FF"/>
    <w:rsid w:val="00653C84"/>
    <w:rsid w:val="00675C34"/>
    <w:rsid w:val="00676A1E"/>
    <w:rsid w:val="0068165C"/>
    <w:rsid w:val="00684FDC"/>
    <w:rsid w:val="00693CC3"/>
    <w:rsid w:val="00694D50"/>
    <w:rsid w:val="006A1421"/>
    <w:rsid w:val="006B15F1"/>
    <w:rsid w:val="006C0CB4"/>
    <w:rsid w:val="006C1355"/>
    <w:rsid w:val="006C2686"/>
    <w:rsid w:val="006C6AD8"/>
    <w:rsid w:val="006D2F40"/>
    <w:rsid w:val="006D68A2"/>
    <w:rsid w:val="006D7A69"/>
    <w:rsid w:val="006E048B"/>
    <w:rsid w:val="006E1C8A"/>
    <w:rsid w:val="006E4899"/>
    <w:rsid w:val="006F48DE"/>
    <w:rsid w:val="006F657E"/>
    <w:rsid w:val="00702FCF"/>
    <w:rsid w:val="00741500"/>
    <w:rsid w:val="007547CC"/>
    <w:rsid w:val="00756A7B"/>
    <w:rsid w:val="007677CB"/>
    <w:rsid w:val="00770A72"/>
    <w:rsid w:val="0077211D"/>
    <w:rsid w:val="00783DF1"/>
    <w:rsid w:val="00784D58"/>
    <w:rsid w:val="007A0B1F"/>
    <w:rsid w:val="007C0B44"/>
    <w:rsid w:val="007D1E71"/>
    <w:rsid w:val="007D2168"/>
    <w:rsid w:val="00824A8B"/>
    <w:rsid w:val="00837E48"/>
    <w:rsid w:val="008467FE"/>
    <w:rsid w:val="00846CE5"/>
    <w:rsid w:val="00886EB8"/>
    <w:rsid w:val="008A4A38"/>
    <w:rsid w:val="008B218D"/>
    <w:rsid w:val="008B4D92"/>
    <w:rsid w:val="008D6863"/>
    <w:rsid w:val="008E4443"/>
    <w:rsid w:val="008F323B"/>
    <w:rsid w:val="008F6387"/>
    <w:rsid w:val="008F7A72"/>
    <w:rsid w:val="00900B98"/>
    <w:rsid w:val="00903133"/>
    <w:rsid w:val="00910E1F"/>
    <w:rsid w:val="009325E6"/>
    <w:rsid w:val="00947BB9"/>
    <w:rsid w:val="0096757F"/>
    <w:rsid w:val="00983989"/>
    <w:rsid w:val="00996711"/>
    <w:rsid w:val="00997488"/>
    <w:rsid w:val="009A017C"/>
    <w:rsid w:val="009D0132"/>
    <w:rsid w:val="009D342E"/>
    <w:rsid w:val="009E16D0"/>
    <w:rsid w:val="009F4968"/>
    <w:rsid w:val="009F69E1"/>
    <w:rsid w:val="00A90B18"/>
    <w:rsid w:val="00A95EEC"/>
    <w:rsid w:val="00A96AB4"/>
    <w:rsid w:val="00AD11A0"/>
    <w:rsid w:val="00AE647E"/>
    <w:rsid w:val="00B15DC1"/>
    <w:rsid w:val="00B16A38"/>
    <w:rsid w:val="00B26796"/>
    <w:rsid w:val="00B4113B"/>
    <w:rsid w:val="00B63E56"/>
    <w:rsid w:val="00B63F6E"/>
    <w:rsid w:val="00B73492"/>
    <w:rsid w:val="00B74058"/>
    <w:rsid w:val="00B83F3D"/>
    <w:rsid w:val="00B84516"/>
    <w:rsid w:val="00B86855"/>
    <w:rsid w:val="00B86B75"/>
    <w:rsid w:val="00B96908"/>
    <w:rsid w:val="00B97F7B"/>
    <w:rsid w:val="00BB1909"/>
    <w:rsid w:val="00BC2ACC"/>
    <w:rsid w:val="00BC4350"/>
    <w:rsid w:val="00BC48D5"/>
    <w:rsid w:val="00BE05C9"/>
    <w:rsid w:val="00BE0901"/>
    <w:rsid w:val="00C015DA"/>
    <w:rsid w:val="00C2021B"/>
    <w:rsid w:val="00C36279"/>
    <w:rsid w:val="00C47EBE"/>
    <w:rsid w:val="00C511DA"/>
    <w:rsid w:val="00C55F13"/>
    <w:rsid w:val="00C66E54"/>
    <w:rsid w:val="00C67D38"/>
    <w:rsid w:val="00C73BEE"/>
    <w:rsid w:val="00C815A2"/>
    <w:rsid w:val="00C82CE9"/>
    <w:rsid w:val="00C9349E"/>
    <w:rsid w:val="00CA1DE9"/>
    <w:rsid w:val="00CB4BBE"/>
    <w:rsid w:val="00CD1B2E"/>
    <w:rsid w:val="00CD1D70"/>
    <w:rsid w:val="00CE0E9A"/>
    <w:rsid w:val="00CE6600"/>
    <w:rsid w:val="00CE7023"/>
    <w:rsid w:val="00CF6322"/>
    <w:rsid w:val="00CF7ED9"/>
    <w:rsid w:val="00D01624"/>
    <w:rsid w:val="00D51273"/>
    <w:rsid w:val="00D61098"/>
    <w:rsid w:val="00D74399"/>
    <w:rsid w:val="00D77363"/>
    <w:rsid w:val="00D92FF4"/>
    <w:rsid w:val="00DA009D"/>
    <w:rsid w:val="00DB4A1D"/>
    <w:rsid w:val="00DC1917"/>
    <w:rsid w:val="00DC3DCD"/>
    <w:rsid w:val="00DC3F86"/>
    <w:rsid w:val="00DC3FAE"/>
    <w:rsid w:val="00DC43CA"/>
    <w:rsid w:val="00DD381E"/>
    <w:rsid w:val="00DE1203"/>
    <w:rsid w:val="00DF1741"/>
    <w:rsid w:val="00E04065"/>
    <w:rsid w:val="00E315A3"/>
    <w:rsid w:val="00E34BC0"/>
    <w:rsid w:val="00E72CC8"/>
    <w:rsid w:val="00E77923"/>
    <w:rsid w:val="00E92143"/>
    <w:rsid w:val="00EB2A28"/>
    <w:rsid w:val="00EB4852"/>
    <w:rsid w:val="00EB5671"/>
    <w:rsid w:val="00EC6B50"/>
    <w:rsid w:val="00EE10F2"/>
    <w:rsid w:val="00EE1C0B"/>
    <w:rsid w:val="00EE4863"/>
    <w:rsid w:val="00EF6FCA"/>
    <w:rsid w:val="00F11720"/>
    <w:rsid w:val="00F11E46"/>
    <w:rsid w:val="00F200BB"/>
    <w:rsid w:val="00F25630"/>
    <w:rsid w:val="00F439CE"/>
    <w:rsid w:val="00F868BB"/>
    <w:rsid w:val="00FA7EEF"/>
    <w:rsid w:val="00FC4FF2"/>
    <w:rsid w:val="00FD1320"/>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BC3A"/>
  <w15:docId w15:val="{DE5AD769-4894-4A60-A3B6-F0C4827D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character" w:styleId="CommentReference">
    <w:name w:val="annotation reference"/>
    <w:basedOn w:val="DefaultParagraphFont"/>
    <w:semiHidden/>
    <w:unhideWhenUsed/>
    <w:rsid w:val="0008610B"/>
    <w:rPr>
      <w:sz w:val="16"/>
      <w:szCs w:val="16"/>
    </w:rPr>
  </w:style>
  <w:style w:type="paragraph" w:styleId="CommentText">
    <w:name w:val="annotation text"/>
    <w:basedOn w:val="Normal"/>
    <w:link w:val="CommentTextChar"/>
    <w:semiHidden/>
    <w:unhideWhenUsed/>
    <w:rsid w:val="0008610B"/>
    <w:pPr>
      <w:spacing w:line="240" w:lineRule="auto"/>
    </w:pPr>
    <w:rPr>
      <w:sz w:val="20"/>
      <w:szCs w:val="20"/>
    </w:rPr>
  </w:style>
  <w:style w:type="character" w:customStyle="1" w:styleId="CommentTextChar">
    <w:name w:val="Comment Text Char"/>
    <w:basedOn w:val="DefaultParagraphFont"/>
    <w:link w:val="CommentText"/>
    <w:semiHidden/>
    <w:rsid w:val="0008610B"/>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8610B"/>
    <w:rPr>
      <w:b/>
      <w:bCs/>
    </w:rPr>
  </w:style>
  <w:style w:type="character" w:customStyle="1" w:styleId="CommentSubjectChar">
    <w:name w:val="Comment Subject Char"/>
    <w:basedOn w:val="CommentTextChar"/>
    <w:link w:val="CommentSubject"/>
    <w:semiHidden/>
    <w:rsid w:val="0008610B"/>
    <w:rPr>
      <w:rFonts w:ascii="Times New Roman" w:hAnsi="Times New Roman"/>
      <w:b/>
      <w:bCs/>
      <w:sz w:val="20"/>
      <w:szCs w:val="20"/>
    </w:rPr>
  </w:style>
  <w:style w:type="paragraph" w:styleId="BalloonText">
    <w:name w:val="Balloon Text"/>
    <w:basedOn w:val="Normal"/>
    <w:link w:val="BalloonTextChar"/>
    <w:semiHidden/>
    <w:unhideWhenUsed/>
    <w:rsid w:val="0008610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86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CRAN.R-project.org/package=pwr" TargetMode="External"/><Relationship Id="rId26" Type="http://schemas.openxmlformats.org/officeDocument/2006/relationships/hyperlink" Target="https://journal.r-project.org/archive/" TargetMode="External"/><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CRAN.R-project.org/package=MESS" TargetMode="External"/><Relationship Id="rId34" Type="http://schemas.openxmlformats.org/officeDocument/2006/relationships/hyperlink" Target="https://CRAN.R-project.org/package=tidyr"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67.99.93.4/publix/30/start?batchId=51&amp;generalMultiple" TargetMode="External"/><Relationship Id="rId17" Type="http://schemas.openxmlformats.org/officeDocument/2006/relationships/hyperlink" Target="https://doi.org/10.32614/RJ-2018-017" TargetMode="External"/><Relationship Id="rId25" Type="http://schemas.openxmlformats.org/officeDocument/2006/relationships/hyperlink" Target="http://ua.edu.au/ccs/teaching/lsr" TargetMode="External"/><Relationship Id="rId33" Type="http://schemas.openxmlformats.org/officeDocument/2006/relationships/hyperlink" Target="https://CRAN.R-project.org/package=dplyr"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i.org/10.18637/jss.v080.i01" TargetMode="External"/><Relationship Id="rId20" Type="http://schemas.openxmlformats.org/officeDocument/2006/relationships/hyperlink" Target="https://doi.org/10.18637/jss.v040.i08" TargetMode="External"/><Relationship Id="rId29" Type="http://schemas.openxmlformats.org/officeDocument/2006/relationships/hyperlink" Target="https://ggplot2.tidyverse.org"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RAN.R-project.org/package=tibble" TargetMode="External"/><Relationship Id="rId32" Type="http://schemas.openxmlformats.org/officeDocument/2006/relationships/hyperlink" Target="https://doi.org/10.21105/joss.01686"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AN.R-project.org/package=Matrix" TargetMode="External"/><Relationship Id="rId23" Type="http://schemas.openxmlformats.org/officeDocument/2006/relationships/hyperlink" Target="https://CRAN.R-project.org/package=BayesFactor" TargetMode="External"/><Relationship Id="rId28" Type="http://schemas.openxmlformats.org/officeDocument/2006/relationships/hyperlink" Target="https://CRAN.R-project.org/package=broom" TargetMode="External"/><Relationship Id="rId36" Type="http://schemas.openxmlformats.org/officeDocument/2006/relationships/hyperlink" Target="https://CRAN.R-project.org/package=cowplot" TargetMode="External"/><Relationship Id="rId10" Type="http://schemas.openxmlformats.org/officeDocument/2006/relationships/image" Target="media/image1.png"/><Relationship Id="rId19" Type="http://schemas.openxmlformats.org/officeDocument/2006/relationships/hyperlink" Target="https://doi.org/10.7287/peerj.preprints.3188v1" TargetMode="External"/><Relationship Id="rId31" Type="http://schemas.openxmlformats.org/officeDocument/2006/relationships/hyperlink" Target="https://CRAN.R-project.org/package=forcat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rsh/papaja" TargetMode="External"/><Relationship Id="rId22" Type="http://schemas.openxmlformats.org/officeDocument/2006/relationships/hyperlink" Target="https://CRAN.R-project.org/package=purrr" TargetMode="External"/><Relationship Id="rId27" Type="http://schemas.openxmlformats.org/officeDocument/2006/relationships/hyperlink" Target="https://www.R-project.org/" TargetMode="External"/><Relationship Id="rId30" Type="http://schemas.openxmlformats.org/officeDocument/2006/relationships/hyperlink" Target="https://CRAN.R-project.org/package=stringr" TargetMode="External"/><Relationship Id="rId35" Type="http://schemas.openxmlformats.org/officeDocument/2006/relationships/hyperlink" Target="https://CRAN.R-project.org/package=readr" TargetMode="External"/><Relationship Id="rId4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7A4EC-49FA-4F1A-B9F9-DE09F3A8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5331</Words>
  <Characters>30390</Characters>
  <Application>Microsoft Office Word</Application>
  <DocSecurity>0</DocSecurity>
  <Lines>253</Lines>
  <Paragraphs>71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Visual search schema and search termination</vt:lpstr>
      <vt:lpstr>Untitled</vt:lpstr>
    </vt:vector>
  </TitlesOfParts>
  <Company/>
  <LinksUpToDate>false</LinksUpToDate>
  <CharactersWithSpaces>35650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search schema and search termination</dc:title>
  <dc:creator>Steve Fleming</dc:creator>
  <cp:keywords/>
  <cp:lastModifiedBy>Matan Mazor</cp:lastModifiedBy>
  <cp:revision>6</cp:revision>
  <dcterms:created xsi:type="dcterms:W3CDTF">2020-10-01T13:06:00Z</dcterms:created>
  <dcterms:modified xsi:type="dcterms:W3CDTF">2020-10-01T15:41:00Z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C:\Users\mmazor\Documents\R\R-3.6.0\library\papaja\rmd\apa6.csl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termination</vt:lpwstr>
  </property>
  <property fmtid="{D5CDD505-2E9C-101B-9397-08002B2CF9AE}" pid="16" name="tablelist">
    <vt:lpwstr>no</vt:lpwstr>
  </property>
  <property fmtid="{D5CDD505-2E9C-101B-9397-08002B2CF9AE}" pid="17" name="wordcount">
    <vt:lpwstr>X</vt:lpwstr>
  </property>
</Properties>
</file>